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0BCB611">
      <w:pPr>
        <w:jc w:val="left"/>
      </w:pPr>
      <w:bookmarkStart w:id="0" w:name="_Hlk19022471"/>
    </w:p>
    <w:p w14:paraId="72A19313">
      <w:pPr>
        <w:jc w:val="center"/>
        <w:rPr>
          <w:rFonts w:eastAsia="黑体" w:cs="Times New Roman"/>
          <w:szCs w:val="84"/>
        </w:rPr>
      </w:pPr>
    </w:p>
    <w:p w14:paraId="3B942522">
      <w:pPr>
        <w:jc w:val="center"/>
        <w:rPr>
          <w:rFonts w:eastAsia="黑体" w:cs="Times New Roman"/>
          <w:szCs w:val="84"/>
        </w:rPr>
      </w:pPr>
      <w:r>
        <w:rPr>
          <w:rFonts w:ascii="黑体" w:hAnsi="黑体" w:eastAsia="黑体"/>
          <w:color w:val="000000"/>
          <w:sz w:val="52"/>
          <w:szCs w:val="52"/>
        </w:rPr>
        <w:drawing>
          <wp:inline distT="0" distB="0" distL="114300" distR="114300">
            <wp:extent cx="3232150" cy="793750"/>
            <wp:effectExtent l="0" t="0" r="0" b="0"/>
            <wp:docPr id="32" name="图片 15"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5" descr="文本&#10;&#10;描述已自动生成"/>
                    <pic:cNvPicPr>
                      <a:picLocks noChangeAspect="1"/>
                    </pic:cNvPicPr>
                  </pic:nvPicPr>
                  <pic:blipFill>
                    <a:blip r:embed="rId12"/>
                    <a:srcRect l="8917" t="14833" r="4797" b="16749"/>
                    <a:stretch>
                      <a:fillRect/>
                    </a:stretch>
                  </pic:blipFill>
                  <pic:spPr>
                    <a:xfrm>
                      <a:off x="0" y="0"/>
                      <a:ext cx="3232150" cy="793750"/>
                    </a:xfrm>
                    <a:prstGeom prst="rect">
                      <a:avLst/>
                    </a:prstGeom>
                    <a:noFill/>
                    <a:ln>
                      <a:noFill/>
                    </a:ln>
                  </pic:spPr>
                </pic:pic>
              </a:graphicData>
            </a:graphic>
          </wp:inline>
        </w:drawing>
      </w:r>
    </w:p>
    <w:p w14:paraId="3D614C1D">
      <w:pPr>
        <w:rPr>
          <w:rFonts w:eastAsia="黑体" w:cs="Times New Roman"/>
          <w:sz w:val="30"/>
          <w:szCs w:val="30"/>
        </w:rPr>
      </w:pPr>
    </w:p>
    <w:p w14:paraId="58B1C84E">
      <w:pPr>
        <w:rPr>
          <w:rFonts w:eastAsia="黑体" w:cs="Times New Roman"/>
          <w:sz w:val="30"/>
          <w:szCs w:val="30"/>
        </w:rPr>
      </w:pPr>
    </w:p>
    <w:p w14:paraId="375E3506">
      <w:pPr>
        <w:jc w:val="center"/>
        <w:rPr>
          <w:rFonts w:eastAsia="黑体" w:cs="Times New Roman"/>
          <w:b/>
          <w:sz w:val="52"/>
          <w:szCs w:val="52"/>
        </w:rPr>
      </w:pPr>
      <w:r>
        <w:rPr>
          <w:rFonts w:eastAsia="黑体" w:cs="Times New Roman"/>
          <w:b/>
          <w:sz w:val="52"/>
          <w:szCs w:val="52"/>
        </w:rPr>
        <w:t>本 科 毕 业 论 文（设 计）</w:t>
      </w:r>
    </w:p>
    <w:p w14:paraId="3424F51B">
      <w:pPr>
        <w:jc w:val="center"/>
        <w:rPr>
          <w:rFonts w:eastAsia="黑体" w:cs="Times New Roman"/>
          <w:b/>
          <w:sz w:val="52"/>
          <w:szCs w:val="52"/>
        </w:rPr>
      </w:pPr>
    </w:p>
    <w:p w14:paraId="08DBE30E">
      <w:pPr>
        <w:jc w:val="center"/>
        <w:rPr>
          <w:rFonts w:eastAsia="黑体" w:cs="Times New Roman"/>
          <w:b/>
          <w:sz w:val="52"/>
          <w:szCs w:val="52"/>
        </w:rPr>
      </w:pPr>
    </w:p>
    <w:p w14:paraId="76A2462E">
      <w:pPr>
        <w:jc w:val="center"/>
        <w:rPr>
          <w:rFonts w:eastAsia="黑体" w:cs="Times New Roman"/>
          <w:b/>
          <w:sz w:val="52"/>
          <w:szCs w:val="52"/>
        </w:rPr>
      </w:pPr>
    </w:p>
    <w:tbl>
      <w:tblPr>
        <w:tblStyle w:val="26"/>
        <w:tblW w:w="0" w:type="auto"/>
        <w:jc w:val="center"/>
        <w:tblLayout w:type="autofit"/>
        <w:tblCellMar>
          <w:top w:w="0" w:type="dxa"/>
          <w:left w:w="108" w:type="dxa"/>
          <w:bottom w:w="0" w:type="dxa"/>
          <w:right w:w="227" w:type="dxa"/>
        </w:tblCellMar>
      </w:tblPr>
      <w:tblGrid>
        <w:gridCol w:w="1701"/>
        <w:gridCol w:w="5535"/>
      </w:tblGrid>
      <w:tr w14:paraId="4F42E461">
        <w:tblPrEx>
          <w:tblCellMar>
            <w:top w:w="0" w:type="dxa"/>
            <w:left w:w="108" w:type="dxa"/>
            <w:bottom w:w="0" w:type="dxa"/>
            <w:right w:w="227" w:type="dxa"/>
          </w:tblCellMar>
        </w:tblPrEx>
        <w:trPr>
          <w:trHeight w:val="680" w:hRule="atLeast"/>
          <w:jc w:val="center"/>
        </w:trPr>
        <w:tc>
          <w:tcPr>
            <w:tcW w:w="1701" w:type="dxa"/>
            <w:shd w:val="clear" w:color="auto" w:fill="auto"/>
            <w:vAlign w:val="center"/>
          </w:tcPr>
          <w:p w14:paraId="4A6B5875">
            <w:pPr>
              <w:jc w:val="distribute"/>
              <w:rPr>
                <w:rFonts w:ascii="黑体" w:hAnsi="黑体" w:eastAsia="黑体" w:cs="黑体"/>
                <w:sz w:val="32"/>
                <w:szCs w:val="32"/>
              </w:rPr>
            </w:pPr>
            <w:r>
              <w:rPr>
                <w:rFonts w:hint="eastAsia" w:ascii="黑体" w:hAnsi="黑体" w:eastAsia="黑体" w:cs="黑体"/>
                <w:sz w:val="32"/>
                <w:szCs w:val="32"/>
              </w:rPr>
              <w:t>题    目</w:t>
            </w:r>
          </w:p>
        </w:tc>
        <w:tc>
          <w:tcPr>
            <w:tcW w:w="5535" w:type="dxa"/>
            <w:tcBorders>
              <w:bottom w:val="single" w:color="auto" w:sz="12" w:space="0"/>
            </w:tcBorders>
            <w:shd w:val="clear" w:color="auto" w:fill="auto"/>
            <w:vAlign w:val="center"/>
          </w:tcPr>
          <w:p w14:paraId="132D6330">
            <w:pPr>
              <w:jc w:val="center"/>
              <w:rPr>
                <w:rFonts w:ascii="黑体" w:hAnsi="黑体" w:eastAsia="黑体" w:cs="黑体"/>
                <w:sz w:val="32"/>
                <w:szCs w:val="32"/>
              </w:rPr>
            </w:pPr>
            <w:r>
              <w:rPr>
                <w:rFonts w:hint="eastAsia" w:ascii="黑体" w:hAnsi="黑体" w:eastAsia="黑体" w:cs="黑体"/>
                <w:sz w:val="32"/>
                <w:szCs w:val="32"/>
                <w:lang w:val="en-US" w:eastAsia="zh-CN"/>
              </w:rPr>
              <w:t>基于HarmonyOS的交友APP的设计与</w:t>
            </w:r>
          </w:p>
        </w:tc>
      </w:tr>
      <w:tr w14:paraId="02D09E0D">
        <w:tblPrEx>
          <w:tblCellMar>
            <w:top w:w="0" w:type="dxa"/>
            <w:left w:w="108" w:type="dxa"/>
            <w:bottom w:w="0" w:type="dxa"/>
            <w:right w:w="227" w:type="dxa"/>
          </w:tblCellMar>
        </w:tblPrEx>
        <w:trPr>
          <w:trHeight w:val="680" w:hRule="atLeast"/>
          <w:jc w:val="center"/>
        </w:trPr>
        <w:tc>
          <w:tcPr>
            <w:tcW w:w="1701" w:type="dxa"/>
            <w:shd w:val="clear" w:color="auto" w:fill="auto"/>
            <w:vAlign w:val="center"/>
          </w:tcPr>
          <w:p w14:paraId="268061F2">
            <w:pPr>
              <w:jc w:val="distribute"/>
              <w:rPr>
                <w:rFonts w:hint="eastAsia" w:ascii="黑体" w:hAnsi="黑体" w:eastAsia="黑体" w:cs="黑体"/>
                <w:sz w:val="32"/>
                <w:szCs w:val="32"/>
              </w:rPr>
            </w:pPr>
          </w:p>
        </w:tc>
        <w:tc>
          <w:tcPr>
            <w:tcW w:w="5535" w:type="dxa"/>
            <w:tcBorders>
              <w:bottom w:val="single" w:color="auto" w:sz="12" w:space="0"/>
            </w:tcBorders>
            <w:shd w:val="clear" w:color="auto" w:fill="auto"/>
            <w:vAlign w:val="center"/>
          </w:tcPr>
          <w:p w14:paraId="10417502">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实现</w:t>
            </w:r>
          </w:p>
        </w:tc>
      </w:tr>
      <w:tr w14:paraId="48C3738D">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0BA40F70">
            <w:pPr>
              <w:jc w:val="distribute"/>
              <w:rPr>
                <w:rFonts w:ascii="黑体" w:hAnsi="黑体" w:eastAsia="黑体" w:cs="黑体"/>
                <w:sz w:val="32"/>
                <w:szCs w:val="32"/>
              </w:rPr>
            </w:pPr>
            <w:r>
              <w:rPr>
                <w:rFonts w:hint="eastAsia" w:ascii="黑体" w:hAnsi="黑体" w:eastAsia="黑体" w:cs="黑体"/>
                <w:sz w:val="32"/>
                <w:szCs w:val="32"/>
              </w:rPr>
              <w:t>学生姓名</w:t>
            </w:r>
          </w:p>
        </w:tc>
        <w:tc>
          <w:tcPr>
            <w:tcW w:w="5535" w:type="dxa"/>
            <w:tcBorders>
              <w:top w:val="single" w:color="auto" w:sz="12" w:space="0"/>
              <w:left w:val="nil"/>
              <w:bottom w:val="single" w:color="auto" w:sz="12" w:space="0"/>
              <w:right w:val="nil"/>
            </w:tcBorders>
            <w:shd w:val="clear" w:color="auto" w:fill="auto"/>
            <w:vAlign w:val="center"/>
          </w:tcPr>
          <w:p w14:paraId="2FF0ED11">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张东庆</w:t>
            </w:r>
          </w:p>
        </w:tc>
      </w:tr>
      <w:tr w14:paraId="64E9E7A7">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0D34C1EA">
            <w:pPr>
              <w:jc w:val="distribute"/>
              <w:rPr>
                <w:rFonts w:ascii="黑体" w:hAnsi="黑体" w:eastAsia="黑体" w:cs="黑体"/>
                <w:sz w:val="32"/>
                <w:szCs w:val="32"/>
              </w:rPr>
            </w:pPr>
            <w:r>
              <w:rPr>
                <w:rFonts w:hint="eastAsia" w:ascii="黑体" w:hAnsi="黑体" w:eastAsia="黑体" w:cs="黑体"/>
                <w:sz w:val="32"/>
                <w:szCs w:val="32"/>
              </w:rPr>
              <w:t>学    号</w:t>
            </w:r>
          </w:p>
        </w:tc>
        <w:tc>
          <w:tcPr>
            <w:tcW w:w="5535" w:type="dxa"/>
            <w:tcBorders>
              <w:top w:val="single" w:color="auto" w:sz="12" w:space="0"/>
              <w:left w:val="nil"/>
              <w:bottom w:val="single" w:color="auto" w:sz="12" w:space="0"/>
              <w:right w:val="nil"/>
            </w:tcBorders>
            <w:shd w:val="clear" w:color="auto" w:fill="auto"/>
            <w:vAlign w:val="center"/>
          </w:tcPr>
          <w:p w14:paraId="3BFFF1BE">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2123855</w:t>
            </w:r>
          </w:p>
        </w:tc>
      </w:tr>
      <w:tr w14:paraId="3BCAD814">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7C68E581">
            <w:pPr>
              <w:jc w:val="distribute"/>
              <w:rPr>
                <w:rFonts w:ascii="黑体" w:hAnsi="黑体" w:eastAsia="黑体" w:cs="黑体"/>
                <w:sz w:val="32"/>
                <w:szCs w:val="32"/>
              </w:rPr>
            </w:pPr>
            <w:r>
              <w:rPr>
                <w:rFonts w:hint="eastAsia" w:ascii="黑体" w:hAnsi="黑体" w:eastAsia="黑体" w:cs="黑体"/>
                <w:sz w:val="32"/>
                <w:szCs w:val="32"/>
              </w:rPr>
              <w:t>学    院</w:t>
            </w:r>
          </w:p>
        </w:tc>
        <w:tc>
          <w:tcPr>
            <w:tcW w:w="5535" w:type="dxa"/>
            <w:tcBorders>
              <w:top w:val="single" w:color="auto" w:sz="12" w:space="0"/>
              <w:left w:val="nil"/>
              <w:bottom w:val="single" w:color="auto" w:sz="12" w:space="0"/>
              <w:right w:val="nil"/>
            </w:tcBorders>
            <w:shd w:val="clear" w:color="auto" w:fill="auto"/>
            <w:vAlign w:val="center"/>
          </w:tcPr>
          <w:p w14:paraId="5F397F05">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信息技术学院</w:t>
            </w:r>
          </w:p>
        </w:tc>
      </w:tr>
      <w:tr w14:paraId="7A18D52A">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6FD05B5E">
            <w:pPr>
              <w:jc w:val="distribute"/>
              <w:rPr>
                <w:rFonts w:ascii="黑体" w:hAnsi="黑体" w:eastAsia="黑体" w:cs="黑体"/>
                <w:sz w:val="32"/>
                <w:szCs w:val="32"/>
              </w:rPr>
            </w:pPr>
            <w:r>
              <w:rPr>
                <w:rFonts w:hint="eastAsia" w:ascii="黑体" w:hAnsi="黑体" w:eastAsia="黑体" w:cs="黑体"/>
                <w:sz w:val="32"/>
                <w:szCs w:val="32"/>
              </w:rPr>
              <w:t>专业班级</w:t>
            </w:r>
          </w:p>
        </w:tc>
        <w:tc>
          <w:tcPr>
            <w:tcW w:w="5535" w:type="dxa"/>
            <w:tcBorders>
              <w:top w:val="single" w:color="auto" w:sz="12" w:space="0"/>
              <w:left w:val="nil"/>
              <w:bottom w:val="single" w:color="auto" w:sz="12" w:space="0"/>
              <w:right w:val="nil"/>
            </w:tcBorders>
            <w:shd w:val="clear" w:color="auto" w:fill="auto"/>
            <w:vAlign w:val="center"/>
          </w:tcPr>
          <w:p w14:paraId="274E18C4">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计科B21-5</w:t>
            </w:r>
          </w:p>
        </w:tc>
      </w:tr>
      <w:tr w14:paraId="1A26FD63">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25B6B4C7">
            <w:pPr>
              <w:jc w:val="distribute"/>
              <w:rPr>
                <w:rFonts w:ascii="黑体" w:hAnsi="黑体" w:eastAsia="黑体" w:cs="黑体"/>
                <w:sz w:val="32"/>
                <w:szCs w:val="32"/>
              </w:rPr>
            </w:pPr>
            <w:r>
              <w:rPr>
                <w:rFonts w:hint="eastAsia" w:ascii="黑体" w:hAnsi="黑体" w:eastAsia="黑体" w:cs="黑体"/>
                <w:sz w:val="32"/>
                <w:szCs w:val="32"/>
              </w:rPr>
              <w:t>指导教师</w:t>
            </w:r>
          </w:p>
        </w:tc>
        <w:tc>
          <w:tcPr>
            <w:tcW w:w="5535" w:type="dxa"/>
            <w:tcBorders>
              <w:top w:val="single" w:color="auto" w:sz="12" w:space="0"/>
              <w:left w:val="nil"/>
              <w:bottom w:val="single" w:color="auto" w:sz="12" w:space="0"/>
              <w:right w:val="nil"/>
            </w:tcBorders>
            <w:shd w:val="clear" w:color="auto" w:fill="auto"/>
            <w:vAlign w:val="center"/>
          </w:tcPr>
          <w:p w14:paraId="6D420E2E">
            <w:pPr>
              <w:jc w:val="center"/>
              <w:rPr>
                <w:rFonts w:hint="default" w:ascii="黑体" w:hAnsi="黑体" w:eastAsia="黑体" w:cs="黑体"/>
                <w:sz w:val="32"/>
                <w:szCs w:val="32"/>
                <w:lang w:val="en-US" w:eastAsia="zh-CN"/>
              </w:rPr>
            </w:pPr>
            <w:r>
              <w:rPr>
                <w:rFonts w:hint="eastAsia" w:ascii="黑体" w:hAnsi="黑体" w:eastAsia="黑体" w:cs="黑体"/>
                <w:sz w:val="32"/>
                <w:szCs w:val="32"/>
                <w:lang w:val="en-US" w:eastAsia="zh-CN"/>
              </w:rPr>
              <w:t>郑光远</w:t>
            </w:r>
          </w:p>
        </w:tc>
      </w:tr>
      <w:tr w14:paraId="00AB48DE">
        <w:tblPrEx>
          <w:tblCellMar>
            <w:top w:w="0" w:type="dxa"/>
            <w:left w:w="108" w:type="dxa"/>
            <w:bottom w:w="0" w:type="dxa"/>
            <w:right w:w="227" w:type="dxa"/>
          </w:tblCellMar>
        </w:tblPrEx>
        <w:trPr>
          <w:trHeight w:val="680" w:hRule="atLeast"/>
          <w:jc w:val="center"/>
        </w:trPr>
        <w:tc>
          <w:tcPr>
            <w:tcW w:w="1701" w:type="dxa"/>
            <w:tcBorders>
              <w:right w:val="nil"/>
            </w:tcBorders>
            <w:shd w:val="clear" w:color="auto" w:fill="auto"/>
            <w:vAlign w:val="center"/>
          </w:tcPr>
          <w:p w14:paraId="64D39069">
            <w:pPr>
              <w:jc w:val="distribute"/>
              <w:rPr>
                <w:rFonts w:ascii="黑体" w:hAnsi="黑体" w:eastAsia="黑体" w:cs="黑体"/>
                <w:sz w:val="32"/>
                <w:szCs w:val="32"/>
              </w:rPr>
            </w:pPr>
            <w:r>
              <w:rPr>
                <w:rFonts w:hint="eastAsia" w:ascii="黑体" w:hAnsi="黑体" w:eastAsia="黑体" w:cs="黑体"/>
                <w:sz w:val="32"/>
                <w:szCs w:val="32"/>
              </w:rPr>
              <w:t>交稿日期</w:t>
            </w:r>
          </w:p>
        </w:tc>
        <w:tc>
          <w:tcPr>
            <w:tcW w:w="5535" w:type="dxa"/>
            <w:tcBorders>
              <w:top w:val="single" w:color="auto" w:sz="12" w:space="0"/>
              <w:left w:val="nil"/>
              <w:bottom w:val="single" w:color="auto" w:sz="12" w:space="0"/>
              <w:right w:val="nil"/>
            </w:tcBorders>
            <w:shd w:val="clear" w:color="auto" w:fill="auto"/>
            <w:vAlign w:val="center"/>
          </w:tcPr>
          <w:p w14:paraId="2357F6FF">
            <w:pPr>
              <w:jc w:val="center"/>
              <w:rPr>
                <w:rFonts w:ascii="黑体" w:hAnsi="黑体" w:eastAsia="黑体" w:cs="黑体"/>
                <w:sz w:val="32"/>
                <w:szCs w:val="32"/>
              </w:rPr>
            </w:pPr>
          </w:p>
        </w:tc>
      </w:tr>
    </w:tbl>
    <w:p w14:paraId="461710EA">
      <w:pPr>
        <w:tabs>
          <w:tab w:val="left" w:pos="15"/>
        </w:tabs>
        <w:spacing w:line="360" w:lineRule="auto"/>
        <w:rPr>
          <w:rFonts w:cs="Times New Roman"/>
          <w:szCs w:val="24"/>
        </w:rPr>
      </w:pPr>
    </w:p>
    <w:p w14:paraId="7DF0B78C">
      <w:pPr>
        <w:spacing w:line="480" w:lineRule="exact"/>
        <w:jc w:val="center"/>
        <w:rPr>
          <w:rFonts w:cs="Times New Roman"/>
          <w:sz w:val="28"/>
          <w:szCs w:val="28"/>
        </w:rPr>
      </w:pPr>
    </w:p>
    <w:p w14:paraId="16BE79A9">
      <w:pPr>
        <w:spacing w:line="480" w:lineRule="exact"/>
        <w:jc w:val="center"/>
        <w:rPr>
          <w:rFonts w:cs="Times New Roman"/>
          <w:sz w:val="28"/>
          <w:szCs w:val="28"/>
        </w:rPr>
      </w:pPr>
    </w:p>
    <w:p w14:paraId="244E0F5B">
      <w:pPr>
        <w:tabs>
          <w:tab w:val="left" w:pos="15"/>
        </w:tabs>
        <w:spacing w:line="480" w:lineRule="exact"/>
        <w:jc w:val="center"/>
        <w:rPr>
          <w:rFonts w:cs="Times New Roman"/>
          <w:szCs w:val="24"/>
        </w:rPr>
        <w:sectPr>
          <w:headerReference r:id="rId4" w:type="first"/>
          <w:headerReference r:id="rId3" w:type="default"/>
          <w:pgSz w:w="11906" w:h="16838"/>
          <w:pgMar w:top="1985" w:right="1418" w:bottom="1418" w:left="1418" w:header="1418" w:footer="1134" w:gutter="0"/>
          <w:pgNumType w:fmt="upperRoman"/>
          <w:cols w:space="720" w:num="1"/>
          <w:docGrid w:linePitch="326" w:charSpace="-2048"/>
        </w:sectPr>
      </w:pPr>
      <w:r>
        <w:rPr>
          <w:rFonts w:cs="Times New Roman"/>
          <w:sz w:val="28"/>
          <w:szCs w:val="28"/>
        </w:rPr>
        <w:t>教务处制</w:t>
      </w:r>
    </w:p>
    <w:p w14:paraId="61AFCA0F">
      <w:pPr>
        <w:spacing w:line="360" w:lineRule="auto"/>
        <w:jc w:val="center"/>
        <w:rPr>
          <w:rFonts w:eastAsia="黑体" w:cs="Times New Roman"/>
          <w:b/>
          <w:sz w:val="36"/>
          <w:szCs w:val="36"/>
        </w:rPr>
      </w:pPr>
      <w:r>
        <w:rPr>
          <w:rFonts w:hint="eastAsia" w:eastAsia="黑体" w:cs="Times New Roman"/>
          <w:b/>
          <w:sz w:val="36"/>
          <w:szCs w:val="36"/>
        </w:rPr>
        <w:t>上海建桥学院毕业论文（设计）</w:t>
      </w:r>
      <w:r>
        <w:rPr>
          <w:rFonts w:eastAsia="黑体" w:cs="Times New Roman"/>
          <w:b/>
          <w:sz w:val="36"/>
          <w:szCs w:val="36"/>
        </w:rPr>
        <w:t>学术诚信声明</w:t>
      </w:r>
    </w:p>
    <w:p w14:paraId="2FE77D8A">
      <w:pPr>
        <w:spacing w:after="120" w:line="360" w:lineRule="auto"/>
        <w:ind w:firstLine="480" w:firstLineChars="200"/>
        <w:rPr>
          <w:rFonts w:cs="Times New Roman"/>
          <w:sz w:val="24"/>
          <w:szCs w:val="24"/>
        </w:rPr>
      </w:pPr>
    </w:p>
    <w:p w14:paraId="5EC7D3AC">
      <w:pPr>
        <w:spacing w:after="120" w:line="360" w:lineRule="auto"/>
        <w:ind w:firstLine="480" w:firstLineChars="200"/>
        <w:rPr>
          <w:rFonts w:cs="Times New Roman"/>
          <w:sz w:val="24"/>
          <w:szCs w:val="24"/>
        </w:rPr>
      </w:pPr>
      <w:r>
        <w:rPr>
          <w:rFonts w:cs="Times New Roman"/>
          <w:sz w:val="24"/>
          <w:szCs w:val="24"/>
        </w:rPr>
        <w:t>本人郑重声明：所呈交的</w:t>
      </w:r>
      <w:r>
        <w:rPr>
          <w:rFonts w:hint="eastAsia" w:cs="Times New Roman"/>
          <w:sz w:val="24"/>
          <w:szCs w:val="24"/>
        </w:rPr>
        <w:t>毕业论文（设计）</w:t>
      </w:r>
      <w:r>
        <w:rPr>
          <w:rFonts w:cs="Times New Roman"/>
          <w:sz w:val="24"/>
          <w:szCs w:val="24"/>
        </w:rPr>
        <w:t>，是本人在导师的指导下，独立进行研究工作所取得的成果。除文中已经注明引用的内容外，本</w:t>
      </w:r>
      <w:r>
        <w:rPr>
          <w:rFonts w:hint="eastAsia" w:cs="Times New Roman"/>
          <w:sz w:val="24"/>
          <w:szCs w:val="24"/>
        </w:rPr>
        <w:t>毕业论文（设计）</w:t>
      </w:r>
      <w:r>
        <w:rPr>
          <w:rFonts w:cs="Times New Roman"/>
          <w:sz w:val="24"/>
          <w:szCs w:val="24"/>
        </w:rPr>
        <w:t>不含任何其他个人或集体已经发表或撰写过的作品或成果。对本文的研究做出重要贡献的个人和集体，均已在文中以明确方式标明。本人完全意识到本声明的法律结果由本人承担。</w:t>
      </w:r>
    </w:p>
    <w:p w14:paraId="331064B2">
      <w:pPr>
        <w:spacing w:after="120" w:line="360" w:lineRule="auto"/>
        <w:ind w:firstLine="480" w:firstLineChars="200"/>
        <w:rPr>
          <w:rFonts w:cs="Times New Roman"/>
          <w:sz w:val="24"/>
          <w:szCs w:val="24"/>
        </w:rPr>
      </w:pPr>
    </w:p>
    <w:p w14:paraId="16F3DA22">
      <w:pPr>
        <w:spacing w:after="120" w:line="360" w:lineRule="auto"/>
        <w:ind w:firstLine="480" w:firstLineChars="200"/>
        <w:rPr>
          <w:rFonts w:cs="Times New Roman"/>
          <w:sz w:val="24"/>
          <w:szCs w:val="24"/>
        </w:rPr>
      </w:pPr>
    </w:p>
    <w:p w14:paraId="2403F92F">
      <w:pPr>
        <w:spacing w:after="120" w:line="360" w:lineRule="auto"/>
        <w:ind w:firstLine="480" w:firstLineChars="200"/>
        <w:rPr>
          <w:rFonts w:cs="Times New Roman"/>
          <w:sz w:val="24"/>
          <w:szCs w:val="24"/>
        </w:rPr>
      </w:pPr>
      <w:r>
        <w:rPr>
          <w:rFonts w:cs="Times New Roman"/>
          <w:sz w:val="24"/>
          <w:szCs w:val="24"/>
        </w:rPr>
        <w:t>作者签名：                            日期：     年   月   日</w:t>
      </w:r>
    </w:p>
    <w:p w14:paraId="477B47B5">
      <w:pPr>
        <w:spacing w:after="120" w:line="360" w:lineRule="auto"/>
        <w:ind w:firstLine="480" w:firstLineChars="200"/>
        <w:rPr>
          <w:rFonts w:cs="Times New Roman"/>
          <w:sz w:val="24"/>
          <w:szCs w:val="24"/>
        </w:rPr>
      </w:pPr>
    </w:p>
    <w:p w14:paraId="5F7AB71B">
      <w:pPr>
        <w:spacing w:after="120" w:line="360" w:lineRule="auto"/>
        <w:ind w:firstLine="480" w:firstLineChars="200"/>
        <w:rPr>
          <w:rFonts w:cs="Times New Roman"/>
          <w:sz w:val="24"/>
          <w:szCs w:val="24"/>
        </w:rPr>
      </w:pPr>
    </w:p>
    <w:p w14:paraId="01CF642C">
      <w:pPr>
        <w:spacing w:line="360" w:lineRule="auto"/>
        <w:jc w:val="center"/>
        <w:rPr>
          <w:rFonts w:eastAsia="黑体" w:cs="Times New Roman"/>
          <w:b/>
          <w:sz w:val="36"/>
          <w:szCs w:val="36"/>
        </w:rPr>
      </w:pPr>
      <w:r>
        <w:rPr>
          <w:rFonts w:hint="eastAsia" w:eastAsia="黑体" w:cs="Times New Roman"/>
          <w:b/>
          <w:sz w:val="36"/>
          <w:szCs w:val="36"/>
        </w:rPr>
        <w:t>上海建桥学院毕业论文（设计）</w:t>
      </w:r>
      <w:r>
        <w:rPr>
          <w:rFonts w:eastAsia="黑体" w:cs="Times New Roman"/>
          <w:b/>
          <w:sz w:val="36"/>
          <w:szCs w:val="36"/>
        </w:rPr>
        <w:t>版权使用授权书</w:t>
      </w:r>
    </w:p>
    <w:p w14:paraId="0C42ABE7">
      <w:pPr>
        <w:spacing w:after="120" w:line="360" w:lineRule="auto"/>
        <w:ind w:firstLine="480" w:firstLineChars="200"/>
        <w:rPr>
          <w:rFonts w:cs="Times New Roman"/>
          <w:sz w:val="24"/>
          <w:szCs w:val="24"/>
        </w:rPr>
      </w:pPr>
    </w:p>
    <w:p w14:paraId="74C96E12">
      <w:pPr>
        <w:spacing w:after="120" w:line="360" w:lineRule="auto"/>
        <w:ind w:firstLine="480" w:firstLineChars="200"/>
        <w:rPr>
          <w:rFonts w:cs="Times New Roman"/>
          <w:sz w:val="24"/>
          <w:szCs w:val="24"/>
        </w:rPr>
      </w:pPr>
      <w:r>
        <w:rPr>
          <w:rFonts w:cs="Times New Roman"/>
          <w:sz w:val="24"/>
          <w:szCs w:val="24"/>
        </w:rPr>
        <w:t>本</w:t>
      </w:r>
      <w:r>
        <w:rPr>
          <w:rFonts w:hint="eastAsia" w:cs="Times New Roman"/>
          <w:sz w:val="24"/>
          <w:szCs w:val="24"/>
        </w:rPr>
        <w:t>毕业论文（设计）</w:t>
      </w:r>
      <w:r>
        <w:rPr>
          <w:rFonts w:cs="Times New Roman"/>
          <w:sz w:val="24"/>
          <w:szCs w:val="24"/>
        </w:rPr>
        <w:t>作者同意学校保留并向国家有关部门或机构送交论文的复印件和电子版，允许论文被查阅和借阅。本人授权上海建桥学院可以将本</w:t>
      </w:r>
      <w:r>
        <w:rPr>
          <w:rFonts w:hint="eastAsia" w:cs="Times New Roman"/>
          <w:sz w:val="24"/>
          <w:szCs w:val="24"/>
        </w:rPr>
        <w:t>毕业论文（设计）</w:t>
      </w:r>
      <w:r>
        <w:rPr>
          <w:rFonts w:cs="Times New Roman"/>
          <w:sz w:val="24"/>
          <w:szCs w:val="24"/>
        </w:rPr>
        <w:t>的全部或部分内容编入有关数据库进行检索，可以采用影印、缩印或扫描等复制手段保存和汇编本</w:t>
      </w:r>
      <w:r>
        <w:rPr>
          <w:rFonts w:hint="eastAsia" w:cs="Times New Roman"/>
          <w:sz w:val="24"/>
          <w:szCs w:val="24"/>
        </w:rPr>
        <w:t>毕业论文（设计）</w:t>
      </w:r>
      <w:r>
        <w:rPr>
          <w:rFonts w:cs="Times New Roman"/>
          <w:sz w:val="24"/>
          <w:szCs w:val="24"/>
        </w:rPr>
        <w:t>。</w:t>
      </w:r>
    </w:p>
    <w:p w14:paraId="6E909F5D">
      <w:pPr>
        <w:spacing w:after="120" w:line="360" w:lineRule="auto"/>
        <w:ind w:firstLine="480" w:firstLineChars="200"/>
        <w:rPr>
          <w:rFonts w:cs="Times New Roman"/>
          <w:sz w:val="24"/>
          <w:szCs w:val="24"/>
        </w:rPr>
      </w:pPr>
    </w:p>
    <w:p w14:paraId="3D3EA6D9">
      <w:pPr>
        <w:spacing w:line="360" w:lineRule="auto"/>
        <w:ind w:firstLine="420" w:firstLineChars="200"/>
        <w:rPr>
          <w:rFonts w:cs="Times New Roman"/>
          <w:sz w:val="24"/>
          <w:szCs w:val="24"/>
        </w:rPr>
      </w:pPr>
      <w:r>
        <w:rPr>
          <w:rFonts w:cs="Times New Roman"/>
          <w:szCs w:val="24"/>
        </w:rPr>
        <w:t xml:space="preserve">           </w:t>
      </w:r>
      <w:r>
        <w:rPr>
          <w:rFonts w:cs="Times New Roman"/>
          <w:sz w:val="24"/>
          <w:szCs w:val="24"/>
        </w:rPr>
        <w:t xml:space="preserve">  </w:t>
      </w:r>
      <w:r>
        <w:rPr>
          <w:rFonts w:hint="eastAsia" w:cs="Times New Roman"/>
          <w:sz w:val="24"/>
          <w:szCs w:val="24"/>
        </w:rPr>
        <w:t xml:space="preserve"> </w:t>
      </w:r>
      <w:r>
        <w:rPr>
          <w:rFonts w:cs="Times New Roman"/>
          <w:b/>
          <w:sz w:val="24"/>
          <w:szCs w:val="24"/>
        </w:rPr>
        <w:t xml:space="preserve"> 保</w:t>
      </w:r>
      <w:r>
        <w:rPr>
          <w:rFonts w:hint="eastAsia" w:cs="Times New Roman"/>
          <w:b/>
          <w:sz w:val="24"/>
          <w:szCs w:val="24"/>
        </w:rPr>
        <w:t xml:space="preserve">  </w:t>
      </w:r>
      <w:r>
        <w:rPr>
          <w:rFonts w:cs="Times New Roman"/>
          <w:b/>
          <w:sz w:val="24"/>
          <w:szCs w:val="24"/>
        </w:rPr>
        <w:t>密</w:t>
      </w:r>
      <w:r>
        <w:rPr>
          <w:rFonts w:hint="eastAsia" w:cs="Times New Roman"/>
          <w:b/>
          <w:sz w:val="24"/>
          <w:szCs w:val="24"/>
        </w:rPr>
        <w:t xml:space="preserve"> </w:t>
      </w:r>
      <w:r>
        <w:rPr>
          <w:rFonts w:ascii="宋体" w:hAnsi="宋体" w:cs="Times New Roman"/>
          <w:sz w:val="24"/>
          <w:szCs w:val="24"/>
        </w:rPr>
        <w:t>□</w:t>
      </w:r>
      <w:r>
        <w:rPr>
          <w:rFonts w:cs="Times New Roman"/>
          <w:sz w:val="24"/>
          <w:szCs w:val="24"/>
        </w:rPr>
        <w:t>，在</w:t>
      </w:r>
      <w:r>
        <w:rPr>
          <w:rFonts w:cs="Times New Roman"/>
          <w:sz w:val="24"/>
          <w:szCs w:val="24"/>
          <w:u w:val="single"/>
        </w:rPr>
        <w:t xml:space="preserve">   </w:t>
      </w:r>
      <w:r>
        <w:rPr>
          <w:rFonts w:cs="Times New Roman"/>
          <w:sz w:val="24"/>
          <w:szCs w:val="24"/>
        </w:rPr>
        <w:t>年解密后适用本授权书。</w:t>
      </w:r>
    </w:p>
    <w:p w14:paraId="2793BA9C">
      <w:pPr>
        <w:spacing w:line="360" w:lineRule="auto"/>
        <w:ind w:firstLine="480" w:firstLineChars="200"/>
        <w:rPr>
          <w:rFonts w:cs="Times New Roman"/>
          <w:b/>
          <w:sz w:val="24"/>
          <w:szCs w:val="24"/>
        </w:rPr>
      </w:pPr>
      <w:r>
        <w:rPr>
          <w:rFonts w:cs="Times New Roman"/>
          <w:sz w:val="24"/>
          <w:szCs w:val="24"/>
        </w:rPr>
        <w:t>本论文属于</w:t>
      </w:r>
    </w:p>
    <w:p w14:paraId="696ABC19">
      <w:pPr>
        <w:spacing w:line="360" w:lineRule="auto"/>
        <w:ind w:firstLine="482" w:firstLineChars="200"/>
        <w:rPr>
          <w:rFonts w:cs="Times New Roman"/>
          <w:sz w:val="24"/>
          <w:szCs w:val="24"/>
        </w:rPr>
      </w:pPr>
      <w:r>
        <w:rPr>
          <w:rFonts w:cs="Times New Roman"/>
          <w:b/>
          <w:sz w:val="24"/>
          <w:szCs w:val="24"/>
        </w:rPr>
        <w:t xml:space="preserve">             不保密</w:t>
      </w:r>
      <w:r>
        <w:rPr>
          <w:rFonts w:hint="eastAsia" w:cs="Times New Roman"/>
          <w:b/>
          <w:sz w:val="24"/>
          <w:szCs w:val="24"/>
        </w:rPr>
        <w:t xml:space="preserve"> </w:t>
      </w:r>
      <w:r>
        <w:rPr>
          <w:rFonts w:ascii="宋体" w:hAnsi="宋体" w:cs="Times New Roman"/>
          <w:sz w:val="24"/>
          <w:szCs w:val="24"/>
        </w:rPr>
        <w:t>□</w:t>
      </w:r>
      <w:r>
        <w:rPr>
          <w:rFonts w:cs="Times New Roman"/>
          <w:sz w:val="24"/>
          <w:szCs w:val="24"/>
        </w:rPr>
        <w:t>。</w:t>
      </w:r>
    </w:p>
    <w:p w14:paraId="3EBF0B96">
      <w:pPr>
        <w:spacing w:before="120" w:beforeLines="50"/>
        <w:ind w:firstLine="480" w:firstLineChars="200"/>
        <w:rPr>
          <w:rFonts w:cs="Times New Roman"/>
          <w:sz w:val="24"/>
          <w:szCs w:val="24"/>
        </w:rPr>
      </w:pPr>
      <w:r>
        <w:rPr>
          <w:rFonts w:cs="Times New Roman"/>
          <w:sz w:val="24"/>
          <w:szCs w:val="24"/>
        </w:rPr>
        <w:t>（请在以上方框内打</w:t>
      </w:r>
      <w:r>
        <w:rPr>
          <w:rFonts w:ascii="宋体" w:hAnsi="宋体" w:cs="Times New Roman"/>
          <w:sz w:val="24"/>
          <w:szCs w:val="24"/>
        </w:rPr>
        <w:t>“</w:t>
      </w:r>
      <w:r>
        <w:rPr>
          <w:rFonts w:ascii="宋体" w:hAnsi="宋体" w:cs="Times New Roman"/>
          <w:b/>
          <w:sz w:val="24"/>
          <w:szCs w:val="24"/>
        </w:rPr>
        <w:t>√</w:t>
      </w:r>
      <w:r>
        <w:rPr>
          <w:rFonts w:ascii="宋体" w:hAnsi="宋体" w:cs="Times New Roman"/>
          <w:sz w:val="24"/>
          <w:szCs w:val="24"/>
        </w:rPr>
        <w:t>”</w:t>
      </w:r>
      <w:r>
        <w:rPr>
          <w:rFonts w:hint="eastAsia" w:cs="Times New Roman"/>
          <w:sz w:val="24"/>
          <w:szCs w:val="24"/>
        </w:rPr>
        <w:t>，如作者未做出选择的情况下，按不保密处理。</w:t>
      </w:r>
      <w:r>
        <w:rPr>
          <w:rFonts w:cs="Times New Roman"/>
          <w:sz w:val="24"/>
          <w:szCs w:val="24"/>
        </w:rPr>
        <w:t>）</w:t>
      </w:r>
    </w:p>
    <w:p w14:paraId="422C40AD">
      <w:pPr>
        <w:spacing w:line="360" w:lineRule="auto"/>
        <w:ind w:firstLine="480" w:firstLineChars="200"/>
        <w:rPr>
          <w:rFonts w:cs="Times New Roman"/>
          <w:sz w:val="24"/>
          <w:szCs w:val="24"/>
        </w:rPr>
      </w:pPr>
    </w:p>
    <w:p w14:paraId="36B9F5C1">
      <w:pPr>
        <w:spacing w:line="360" w:lineRule="auto"/>
        <w:ind w:firstLine="480" w:firstLineChars="200"/>
        <w:rPr>
          <w:rFonts w:cs="Times New Roman"/>
          <w:sz w:val="24"/>
          <w:szCs w:val="24"/>
        </w:rPr>
      </w:pPr>
      <w:r>
        <w:rPr>
          <w:rFonts w:cs="Times New Roman"/>
          <w:sz w:val="24"/>
          <w:szCs w:val="24"/>
        </w:rPr>
        <w:t>作者签名：                            指导教师签名：</w:t>
      </w:r>
    </w:p>
    <w:p w14:paraId="1715BCD7">
      <w:pPr>
        <w:spacing w:line="360" w:lineRule="auto"/>
        <w:ind w:firstLine="480" w:firstLineChars="200"/>
        <w:rPr>
          <w:rFonts w:cs="Times New Roman"/>
          <w:sz w:val="24"/>
          <w:szCs w:val="24"/>
        </w:rPr>
      </w:pPr>
      <w:r>
        <w:rPr>
          <w:rFonts w:cs="Times New Roman"/>
          <w:sz w:val="24"/>
          <w:szCs w:val="24"/>
        </w:rPr>
        <w:t>日期：    年   月   日                日期：      年    月   日</w:t>
      </w:r>
      <w:r>
        <w:rPr>
          <w:rFonts w:hint="eastAsia" w:cs="Times New Roman"/>
          <w:sz w:val="24"/>
          <w:szCs w:val="24"/>
        </w:rPr>
        <w:tab/>
      </w:r>
    </w:p>
    <w:p w14:paraId="37FA41C6">
      <w:pPr>
        <w:spacing w:line="360" w:lineRule="auto"/>
        <w:ind w:firstLine="480" w:firstLineChars="200"/>
        <w:rPr>
          <w:rFonts w:cs="Times New Roman"/>
          <w:sz w:val="24"/>
          <w:szCs w:val="24"/>
        </w:rPr>
      </w:pPr>
    </w:p>
    <w:p w14:paraId="16BA0F37">
      <w:pPr>
        <w:spacing w:line="360" w:lineRule="auto"/>
        <w:jc w:val="center"/>
        <w:rPr>
          <w:rFonts w:cs="Times New Roman"/>
          <w:szCs w:val="24"/>
        </w:rPr>
        <w:sectPr>
          <w:type w:val="oddPage"/>
          <w:pgSz w:w="11906" w:h="16838"/>
          <w:pgMar w:top="1985" w:right="1418" w:bottom="1418" w:left="1418" w:header="1418" w:footer="1134" w:gutter="0"/>
          <w:pgNumType w:fmt="upperRoman"/>
          <w:cols w:space="720" w:num="1"/>
          <w:docGrid w:linePitch="326" w:charSpace="-2048"/>
        </w:sectPr>
      </w:pPr>
    </w:p>
    <w:p w14:paraId="7AE672FD">
      <w:pPr>
        <w:spacing w:line="300" w:lineRule="auto"/>
        <w:rPr>
          <w:rFonts w:ascii="黑体" w:hAnsi="黑体" w:eastAsia="黑体" w:cs="Times New Roman"/>
          <w:sz w:val="32"/>
          <w:szCs w:val="32"/>
        </w:rPr>
      </w:pPr>
    </w:p>
    <w:p w14:paraId="75D65515">
      <w:pPr>
        <w:keepNext w:val="0"/>
        <w:keepLines w:val="0"/>
        <w:pageBreakBefore w:val="0"/>
        <w:widowControl w:val="0"/>
        <w:kinsoku/>
        <w:wordWrap/>
        <w:overflowPunct/>
        <w:topLinePunct w:val="0"/>
        <w:autoSpaceDE/>
        <w:autoSpaceDN/>
        <w:bidi w:val="0"/>
        <w:adjustRightInd/>
        <w:snapToGrid/>
        <w:spacing w:line="300" w:lineRule="auto"/>
        <w:jc w:val="center"/>
        <w:textAlignment w:val="auto"/>
        <w:rPr>
          <w:rFonts w:hint="default" w:ascii="黑体" w:hAnsi="黑体" w:eastAsia="黑体" w:cs="Times New Roman"/>
          <w:sz w:val="32"/>
          <w:szCs w:val="32"/>
          <w:lang w:val="en-US"/>
        </w:rPr>
      </w:pPr>
      <w:r>
        <w:rPr>
          <w:rFonts w:hint="eastAsia" w:ascii="黑体" w:hAnsi="黑体" w:eastAsia="黑体" w:cs="黑体"/>
          <w:sz w:val="32"/>
          <w:szCs w:val="32"/>
          <w:lang w:val="en-US" w:eastAsia="zh-CN"/>
        </w:rPr>
        <w:t>基于HarmonyOS的交友APP的设计与实现</w:t>
      </w:r>
    </w:p>
    <w:p w14:paraId="3A8B0C87">
      <w:pPr>
        <w:spacing w:line="300" w:lineRule="auto"/>
        <w:rPr>
          <w:rFonts w:ascii="黑体" w:hAnsi="黑体" w:eastAsia="黑体" w:cs="Times New Roman"/>
          <w:sz w:val="32"/>
          <w:szCs w:val="32"/>
        </w:rPr>
      </w:pPr>
    </w:p>
    <w:p w14:paraId="036C614D">
      <w:pPr>
        <w:spacing w:before="200" w:after="200" w:line="300" w:lineRule="auto"/>
        <w:jc w:val="center"/>
        <w:rPr>
          <w:rFonts w:eastAsia="黑体" w:cs="Arial (正文 CS 字体)"/>
          <w:sz w:val="30"/>
        </w:rPr>
      </w:pPr>
      <w:bookmarkStart w:id="1" w:name="_Toc868457799"/>
      <w:bookmarkStart w:id="2" w:name="_Toc394577272"/>
      <w:bookmarkStart w:id="3" w:name="_Toc1011190293"/>
      <w:bookmarkStart w:id="4" w:name="_Toc397346358"/>
      <w:bookmarkStart w:id="5" w:name="_Toc394577484"/>
      <w:r>
        <w:rPr>
          <w:rFonts w:eastAsia="黑体" w:cs="Arial (正文 CS 字体)"/>
          <w:sz w:val="30"/>
        </w:rPr>
        <w:t>摘    要</w:t>
      </w:r>
      <w:bookmarkEnd w:id="1"/>
      <w:bookmarkEnd w:id="2"/>
      <w:bookmarkEnd w:id="3"/>
      <w:bookmarkEnd w:id="4"/>
      <w:bookmarkEnd w:id="5"/>
    </w:p>
    <w:p w14:paraId="37D11A60">
      <w:pPr>
        <w:spacing w:before="200" w:after="200" w:line="300" w:lineRule="auto"/>
        <w:jc w:val="both"/>
        <w:rPr>
          <w:rFonts w:eastAsia="黑体" w:cs="Arial (正文 CS 字体)"/>
          <w:sz w:val="30"/>
        </w:rPr>
      </w:pPr>
    </w:p>
    <w:p w14:paraId="7279F4AE">
      <w:pPr>
        <w:keepNext w:val="0"/>
        <w:keepLines w:val="0"/>
        <w:pageBreakBefore w:val="0"/>
        <w:widowControl w:val="0"/>
        <w:kinsoku/>
        <w:wordWrap/>
        <w:overflowPunct/>
        <w:topLinePunct w:val="0"/>
        <w:autoSpaceDE/>
        <w:autoSpaceDN/>
        <w:bidi w:val="0"/>
        <w:adjustRightInd w:val="0"/>
        <w:snapToGrid w:val="0"/>
        <w:spacing w:line="300" w:lineRule="auto"/>
        <w:ind w:firstLine="480" w:firstLineChars="200"/>
        <w:jc w:val="both"/>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随着信息技术的快速发展，校园生活中涌现了大量的在线社交平台和活动管理工具。然而，现有的平台通常缺乏个性化的推荐机制，无法有效地将用户与感兴趣的社交活动精准匹配，导致社交互动的低效和参与度不高。此外，传统的活动管理系统往往繁琐且缺乏高效的管理工具，活动的组织和参与过程中可能存在信息过载、活动安排不规范等问题，进一步影响了活动的效果和用户的体验。在这种背景下，构建一个集成智能推荐、社交互动和活动管理功能的综合性平台，不仅能够满足在校大学生和教职工在社交、学习和生活中的多重需求，还能有效提高校园活动的参与度和管理效率，推动校园文化的发展。</w:t>
      </w:r>
    </w:p>
    <w:p w14:paraId="42A5E1B7">
      <w:pPr>
        <w:keepNext w:val="0"/>
        <w:keepLines w:val="0"/>
        <w:pageBreakBefore w:val="0"/>
        <w:kinsoku/>
        <w:wordWrap/>
        <w:overflowPunct/>
        <w:topLinePunct w:val="0"/>
        <w:autoSpaceDE/>
        <w:autoSpaceDN/>
        <w:bidi w:val="0"/>
        <w:adjustRightInd w:val="0"/>
        <w:snapToGrid w:val="0"/>
        <w:spacing w:line="300" w:lineRule="auto"/>
        <w:ind w:firstLine="480" w:firstLineChars="200"/>
        <w:jc w:val="both"/>
        <w:textAlignment w:val="auto"/>
        <w:rPr>
          <w:rFonts w:hint="eastAsia" w:ascii="Times New Roman" w:hAnsi="Times New Roman" w:eastAsia="宋体" w:cstheme="minorBidi"/>
          <w:kern w:val="2"/>
          <w:sz w:val="24"/>
          <w:szCs w:val="22"/>
          <w:lang w:val="en-US" w:eastAsia="zh-CN" w:bidi="ar-SA"/>
        </w:rPr>
      </w:pPr>
      <w:r>
        <w:rPr>
          <w:rFonts w:hint="eastAsia" w:cstheme="minorBidi"/>
          <w:kern w:val="2"/>
          <w:sz w:val="24"/>
          <w:szCs w:val="22"/>
          <w:lang w:val="en-US" w:eastAsia="zh-CN" w:bidi="ar-SA"/>
        </w:rPr>
        <w:t>课题</w:t>
      </w:r>
      <w:r>
        <w:rPr>
          <w:rFonts w:hint="eastAsia" w:ascii="Times New Roman" w:hAnsi="Times New Roman" w:eastAsia="宋体" w:cstheme="minorBidi"/>
          <w:kern w:val="2"/>
          <w:sz w:val="24"/>
          <w:szCs w:val="22"/>
          <w:lang w:val="en-US" w:eastAsia="zh-CN" w:bidi="ar-SA"/>
        </w:rPr>
        <w:t>采用基于DevEco Studio的Harmony OS环境下的Ark Ts前端语言，结合Harmony OS的SDK框架实现客户端的</w:t>
      </w:r>
      <w:r>
        <w:rPr>
          <w:rFonts w:hint="eastAsia" w:cstheme="minorBidi"/>
          <w:kern w:val="2"/>
          <w:sz w:val="24"/>
          <w:szCs w:val="22"/>
          <w:lang w:val="en-US" w:eastAsia="zh-CN" w:bidi="ar-SA"/>
        </w:rPr>
        <w:t>开发</w:t>
      </w:r>
      <w:r>
        <w:rPr>
          <w:rFonts w:hint="eastAsia" w:ascii="Times New Roman" w:hAnsi="Times New Roman" w:eastAsia="宋体" w:cstheme="minorBidi"/>
          <w:kern w:val="2"/>
          <w:sz w:val="24"/>
          <w:szCs w:val="22"/>
          <w:lang w:val="en-US" w:eastAsia="zh-CN" w:bidi="ar-SA"/>
        </w:rPr>
        <w:t>，再基于Java的</w:t>
      </w:r>
      <w:r>
        <w:rPr>
          <w:rFonts w:hint="default" w:ascii="Times New Roman" w:hAnsi="Times New Roman" w:eastAsia="宋体" w:cstheme="minorBidi"/>
          <w:kern w:val="2"/>
          <w:sz w:val="24"/>
          <w:szCs w:val="22"/>
          <w:lang w:val="en-US" w:eastAsia="zh-CN" w:bidi="ar-SA"/>
        </w:rPr>
        <w:t>IDEA</w:t>
      </w:r>
      <w:r>
        <w:rPr>
          <w:rFonts w:hint="eastAsia" w:ascii="Times New Roman" w:hAnsi="Times New Roman" w:eastAsia="宋体" w:cstheme="minorBidi"/>
          <w:kern w:val="2"/>
          <w:sz w:val="24"/>
          <w:szCs w:val="22"/>
          <w:lang w:val="en-US" w:eastAsia="zh-CN" w:bidi="ar-SA"/>
        </w:rPr>
        <w:t>集成开发环境进行服务端开发，完成客户端和MySQL数据库的连接。</w:t>
      </w:r>
    </w:p>
    <w:p w14:paraId="353D8330">
      <w:pPr>
        <w:keepNext w:val="0"/>
        <w:keepLines w:val="0"/>
        <w:pageBreakBefore w:val="0"/>
        <w:widowControl/>
        <w:suppressLineNumbers w:val="0"/>
        <w:kinsoku/>
        <w:wordWrap/>
        <w:overflowPunct/>
        <w:topLinePunct w:val="0"/>
        <w:autoSpaceDE/>
        <w:autoSpaceDN/>
        <w:bidi w:val="0"/>
        <w:adjustRightInd w:val="0"/>
        <w:snapToGrid w:val="0"/>
        <w:spacing w:line="300" w:lineRule="auto"/>
        <w:ind w:firstLine="480" w:firstLineChars="200"/>
        <w:jc w:val="left"/>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系统主要按照三个模块进行设计：管理员、用户、系统，管理员对用户信息、活动和用户发布的内容的管理；用户可以进行注册和登录，查询、管理个人信息，参与、评论和点赞社交活动，创建社区活动，添加好友，与好友聊天等操作</w:t>
      </w:r>
      <w:r>
        <w:rPr>
          <w:rFonts w:hint="eastAsia" w:cstheme="minorBidi"/>
          <w:kern w:val="2"/>
          <w:sz w:val="24"/>
          <w:szCs w:val="22"/>
          <w:lang w:val="en-US" w:eastAsia="zh-CN" w:bidi="ar-SA"/>
        </w:rPr>
        <w:t>；</w:t>
      </w:r>
      <w:r>
        <w:rPr>
          <w:rFonts w:hint="eastAsia" w:ascii="Times New Roman" w:hAnsi="Times New Roman" w:eastAsia="宋体" w:cstheme="minorBidi"/>
          <w:kern w:val="2"/>
          <w:sz w:val="24"/>
          <w:szCs w:val="22"/>
          <w:lang w:val="en-US" w:eastAsia="zh-CN" w:bidi="ar-SA"/>
        </w:rPr>
        <w:t>系统对用户异常行为和用户安全的管理。</w:t>
      </w:r>
    </w:p>
    <w:p w14:paraId="4C86340C">
      <w:pPr>
        <w:keepNext w:val="0"/>
        <w:keepLines w:val="0"/>
        <w:widowControl/>
        <w:suppressLineNumbers w:val="0"/>
        <w:jc w:val="left"/>
        <w:rPr>
          <w:rFonts w:hint="eastAsia" w:ascii="宋体" w:hAnsi="宋体" w:cs="宋体"/>
          <w:color w:val="000000"/>
          <w:kern w:val="0"/>
          <w:sz w:val="24"/>
          <w:szCs w:val="24"/>
          <w:lang w:val="en-US" w:eastAsia="zh-CN" w:bidi="ar"/>
        </w:rPr>
      </w:pPr>
    </w:p>
    <w:p w14:paraId="0E64F6B8">
      <w:pPr>
        <w:spacing w:line="300" w:lineRule="auto"/>
        <w:rPr>
          <w:rFonts w:ascii="黑体" w:eastAsia="黑体" w:cs="Times New Roman"/>
          <w:b/>
          <w:sz w:val="24"/>
          <w:szCs w:val="24"/>
        </w:rPr>
      </w:pPr>
      <w:r>
        <w:rPr>
          <w:rFonts w:hint="eastAsia" w:ascii="黑体" w:eastAsia="黑体" w:cs="Times New Roman"/>
          <w:b/>
          <w:sz w:val="24"/>
          <w:szCs w:val="24"/>
        </w:rPr>
        <w:t>关键词：</w:t>
      </w:r>
      <w:r>
        <w:rPr>
          <w:rFonts w:hint="eastAsia" w:ascii="黑体" w:eastAsia="黑体" w:cs="Times New Roman"/>
          <w:b/>
          <w:sz w:val="24"/>
          <w:szCs w:val="24"/>
          <w:lang w:val="en-US" w:eastAsia="zh-CN"/>
        </w:rPr>
        <w:t>Harmony OS</w:t>
      </w:r>
      <w:r>
        <w:rPr>
          <w:rFonts w:hint="eastAsia" w:ascii="黑体" w:eastAsia="黑体" w:cs="Times New Roman"/>
          <w:b/>
          <w:sz w:val="24"/>
          <w:szCs w:val="24"/>
        </w:rPr>
        <w:t>；</w:t>
      </w:r>
      <w:r>
        <w:rPr>
          <w:rFonts w:hint="eastAsia" w:ascii="黑体" w:eastAsia="黑体" w:cs="Times New Roman"/>
          <w:b/>
          <w:sz w:val="24"/>
          <w:szCs w:val="24"/>
          <w:lang w:val="en-US" w:eastAsia="zh-CN"/>
        </w:rPr>
        <w:t>MySQL</w:t>
      </w:r>
      <w:r>
        <w:rPr>
          <w:rFonts w:hint="eastAsia" w:ascii="黑体" w:eastAsia="黑体" w:cs="Times New Roman"/>
          <w:b/>
          <w:sz w:val="24"/>
          <w:szCs w:val="24"/>
        </w:rPr>
        <w:t>；</w:t>
      </w:r>
      <w:r>
        <w:rPr>
          <w:rFonts w:hint="eastAsia" w:ascii="黑体" w:eastAsia="黑体" w:cs="Times New Roman"/>
          <w:b/>
          <w:sz w:val="24"/>
          <w:szCs w:val="24"/>
          <w:lang w:val="en-US" w:eastAsia="zh-CN"/>
        </w:rPr>
        <w:t>智能推荐</w:t>
      </w:r>
    </w:p>
    <w:p w14:paraId="3A4786C0">
      <w:pPr>
        <w:spacing w:line="300" w:lineRule="auto"/>
        <w:jc w:val="center"/>
        <w:rPr>
          <w:rFonts w:cs="Times New Roman"/>
          <w:sz w:val="32"/>
          <w:szCs w:val="32"/>
        </w:rPr>
      </w:pPr>
    </w:p>
    <w:p w14:paraId="44A3ADDD">
      <w:pPr>
        <w:spacing w:line="300" w:lineRule="auto"/>
        <w:jc w:val="center"/>
        <w:rPr>
          <w:rFonts w:cs="Times New Roman"/>
          <w:sz w:val="32"/>
          <w:szCs w:val="32"/>
        </w:rPr>
      </w:pPr>
    </w:p>
    <w:p w14:paraId="2CCD6B08">
      <w:pPr>
        <w:spacing w:line="300" w:lineRule="auto"/>
        <w:jc w:val="center"/>
        <w:rPr>
          <w:rFonts w:cs="Times New Roman"/>
          <w:sz w:val="32"/>
          <w:szCs w:val="32"/>
        </w:rPr>
      </w:pPr>
    </w:p>
    <w:p w14:paraId="75DA664A">
      <w:pPr>
        <w:spacing w:line="300" w:lineRule="auto"/>
        <w:jc w:val="center"/>
        <w:rPr>
          <w:rFonts w:cs="Times New Roman"/>
          <w:sz w:val="32"/>
          <w:szCs w:val="32"/>
        </w:rPr>
      </w:pPr>
    </w:p>
    <w:p w14:paraId="1AFA19AA">
      <w:pPr>
        <w:spacing w:line="300" w:lineRule="auto"/>
        <w:jc w:val="center"/>
        <w:rPr>
          <w:rFonts w:cs="Times New Roman"/>
          <w:sz w:val="32"/>
          <w:szCs w:val="32"/>
        </w:rPr>
      </w:pPr>
    </w:p>
    <w:p w14:paraId="5300544F">
      <w:pPr>
        <w:spacing w:line="300" w:lineRule="auto"/>
        <w:jc w:val="center"/>
        <w:rPr>
          <w:rFonts w:cs="Times New Roman"/>
          <w:sz w:val="32"/>
          <w:szCs w:val="32"/>
        </w:rPr>
      </w:pPr>
    </w:p>
    <w:p w14:paraId="6509396E">
      <w:pPr>
        <w:spacing w:line="300" w:lineRule="auto"/>
        <w:jc w:val="center"/>
        <w:rPr>
          <w:rFonts w:cs="Times New Roman"/>
          <w:sz w:val="32"/>
          <w:szCs w:val="32"/>
        </w:rPr>
      </w:pPr>
      <w:r>
        <w:rPr>
          <w:rFonts w:hint="eastAsia" w:cs="Times New Roman"/>
          <w:sz w:val="32"/>
          <w:szCs w:val="32"/>
        </w:rPr>
        <w:t>Design and Implementation of a Social Networking Application Based on HarmonyOS</w:t>
      </w:r>
    </w:p>
    <w:p w14:paraId="2DED2E51">
      <w:pPr>
        <w:spacing w:line="300" w:lineRule="auto"/>
        <w:jc w:val="center"/>
        <w:rPr>
          <w:rFonts w:cs="Times New Roman"/>
          <w:sz w:val="30"/>
          <w:szCs w:val="30"/>
        </w:rPr>
      </w:pPr>
    </w:p>
    <w:p w14:paraId="7F16AED7">
      <w:pPr>
        <w:spacing w:before="200" w:after="200" w:line="300" w:lineRule="auto"/>
        <w:jc w:val="center"/>
        <w:rPr>
          <w:rFonts w:eastAsia="黑体" w:cs="Arial (正文 CS 字体)"/>
          <w:sz w:val="30"/>
        </w:rPr>
      </w:pPr>
      <w:bookmarkStart w:id="6" w:name="_Toc394577485"/>
      <w:bookmarkStart w:id="7" w:name="_Toc394577273"/>
      <w:bookmarkStart w:id="8" w:name="_Toc1871362781"/>
      <w:bookmarkStart w:id="9" w:name="_Toc397346359"/>
      <w:bookmarkStart w:id="10" w:name="_Toc2037155740"/>
      <w:r>
        <w:rPr>
          <w:rFonts w:eastAsia="黑体" w:cs="Arial (正文 CS 字体)"/>
          <w:sz w:val="30"/>
        </w:rPr>
        <w:t>Abstract</w:t>
      </w:r>
      <w:bookmarkEnd w:id="6"/>
      <w:bookmarkEnd w:id="7"/>
      <w:bookmarkEnd w:id="8"/>
      <w:bookmarkEnd w:id="9"/>
      <w:bookmarkEnd w:id="10"/>
    </w:p>
    <w:p w14:paraId="0339C421">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With the rapid advancement of information technology, numerous online social platforms and activity management tools have emerged in campus life. However, existing platforms often lack personalized recommendation mechanisms, making it difficult to accurately match users with relevant social activities. This inefficiency leads to low engagement and ineffective social interactions. Additionally, traditional activity management systems tend to be cumbersome and lack efficient management tools, resulting in issues such as information overload and poorly structured event arrangements. These challenges further impact the effectiveness of activities and the overall user experience.Against this backdrop, developing a comprehensive platform that integrates intelligent recommendations, social interactions, and activity management functions can effectively meet the diverse needs of university students and faculty in social, academic, and daily life. Moreover, such a platform enhances event participation and management efficiency, thereby fostering the development of campus culture.</w:t>
      </w:r>
    </w:p>
    <w:p w14:paraId="1343784A">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The project is implemented using the HarmonyOS environment based on DevEco Studio, with the front-end developed in ArkTS and utilizing the HarmonyOS SDK framework. The back-end is built using Java within the IDEA integrated development environment, and the system establishes a connection between the client application and a MySQL database.</w:t>
      </w:r>
    </w:p>
    <w:p w14:paraId="7CB71396">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480" w:firstLineChars="200"/>
        <w:jc w:val="both"/>
        <w:textAlignment w:val="auto"/>
        <w:rPr>
          <w:rFonts w:ascii="Times New Roman" w:hAnsi="Times New Roman" w:eastAsia="宋体" w:cstheme="minorBidi"/>
          <w:kern w:val="2"/>
          <w:sz w:val="24"/>
          <w:szCs w:val="22"/>
          <w:lang w:val="en-US" w:eastAsia="zh-CN" w:bidi="ar-SA"/>
        </w:rPr>
      </w:pPr>
      <w:r>
        <w:rPr>
          <w:rFonts w:ascii="Times New Roman" w:hAnsi="Times New Roman" w:eastAsia="宋体" w:cstheme="minorBidi"/>
          <w:kern w:val="2"/>
          <w:sz w:val="24"/>
          <w:szCs w:val="22"/>
          <w:lang w:val="en-US" w:eastAsia="zh-CN" w:bidi="ar-SA"/>
        </w:rPr>
        <w:t>The system is designed with three primary modules: administrator, user, and system. The administrator is responsible for managing user information, activities, and user-generated content. Users can register and log in, manage personal information, participate in, comment on, and like social activities, create community events, add friends, and engage in chat. The system module ensures security by monitoring abnormal user behavior and managing user safety.</w:t>
      </w:r>
    </w:p>
    <w:p w14:paraId="5559169F">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textAlignment w:val="auto"/>
        <w:rPr>
          <w:rFonts w:ascii="Times New Roman" w:hAnsi="Times New Roman" w:eastAsia="宋体" w:cstheme="minorBidi"/>
          <w:kern w:val="2"/>
          <w:sz w:val="24"/>
          <w:szCs w:val="22"/>
          <w:lang w:val="en-US" w:eastAsia="zh-CN" w:bidi="ar-SA"/>
        </w:rPr>
      </w:pPr>
    </w:p>
    <w:p w14:paraId="3152B7A9">
      <w:pPr>
        <w:spacing w:line="300" w:lineRule="auto"/>
        <w:rPr>
          <w:rFonts w:cs="Times New Roman"/>
          <w:b/>
          <w:sz w:val="24"/>
          <w:szCs w:val="24"/>
        </w:rPr>
      </w:pPr>
      <w:r>
        <w:rPr>
          <w:rFonts w:cs="Times New Roman"/>
          <w:b/>
          <w:sz w:val="24"/>
          <w:szCs w:val="24"/>
        </w:rPr>
        <w:t>Key Words：</w:t>
      </w:r>
      <w:r>
        <w:rPr>
          <w:rFonts w:cs="Times New Roman"/>
          <w:b/>
          <w:sz w:val="24"/>
          <w:szCs w:val="24"/>
          <w:lang w:val="en-US" w:eastAsia="zh-CN"/>
        </w:rPr>
        <w:t>HarmonyOS</w:t>
      </w:r>
      <w:r>
        <w:rPr>
          <w:rFonts w:hint="eastAsia" w:cs="Times New Roman"/>
          <w:b/>
          <w:sz w:val="24"/>
          <w:szCs w:val="24"/>
        </w:rPr>
        <w:t>;</w:t>
      </w:r>
      <w:r>
        <w:rPr>
          <w:rFonts w:hint="eastAsia" w:cs="Times New Roman"/>
          <w:b/>
          <w:sz w:val="24"/>
          <w:szCs w:val="24"/>
          <w:lang w:val="en-US" w:eastAsia="zh-CN"/>
        </w:rPr>
        <w:t xml:space="preserve"> </w:t>
      </w:r>
      <w:r>
        <w:rPr>
          <w:rFonts w:ascii="Times New Roman" w:hAnsi="Times New Roman" w:eastAsia="宋体" w:cs="Times New Roman"/>
          <w:b/>
          <w:kern w:val="2"/>
          <w:sz w:val="24"/>
          <w:szCs w:val="24"/>
          <w:lang w:val="en-US" w:eastAsia="zh-CN" w:bidi="ar-SA"/>
        </w:rPr>
        <w:t>MySQL</w:t>
      </w:r>
      <w:r>
        <w:rPr>
          <w:rFonts w:hint="eastAsia" w:cs="Times New Roman"/>
          <w:b/>
          <w:sz w:val="24"/>
          <w:szCs w:val="24"/>
        </w:rPr>
        <w:t xml:space="preserve">; </w:t>
      </w:r>
      <w:r>
        <w:rPr>
          <w:rFonts w:ascii="Times New Roman" w:hAnsi="Times New Roman" w:eastAsia="宋体" w:cs="Times New Roman"/>
          <w:b/>
          <w:kern w:val="2"/>
          <w:sz w:val="24"/>
          <w:szCs w:val="24"/>
          <w:lang w:val="en-US" w:eastAsia="zh-CN" w:bidi="ar-SA"/>
        </w:rPr>
        <w:t>Intelligent Recommendation</w:t>
      </w:r>
    </w:p>
    <w:p w14:paraId="2B2561FC">
      <w:pPr>
        <w:pStyle w:val="3"/>
        <w:ind w:firstLine="480"/>
        <w:rPr>
          <w:rFonts w:hint="eastAsia"/>
        </w:rPr>
      </w:pPr>
    </w:p>
    <w:p w14:paraId="6EE2AC46">
      <w:pPr>
        <w:spacing w:line="300" w:lineRule="auto"/>
        <w:rPr>
          <w:rFonts w:cs="Times New Roman"/>
          <w:sz w:val="24"/>
          <w:szCs w:val="24"/>
        </w:rPr>
        <w:sectPr>
          <w:headerReference r:id="rId5" w:type="default"/>
          <w:footerReference r:id="rId6" w:type="default"/>
          <w:pgSz w:w="11906" w:h="16838"/>
          <w:pgMar w:top="1985" w:right="1418" w:bottom="1418" w:left="1418" w:header="1418" w:footer="1134" w:gutter="0"/>
          <w:pgNumType w:fmt="upperRoman"/>
          <w:cols w:space="720" w:num="1"/>
          <w:docGrid w:type="lines" w:linePitch="312" w:charSpace="0"/>
        </w:sectPr>
      </w:pPr>
    </w:p>
    <w:p w14:paraId="08F7E0C2">
      <w:pPr>
        <w:pStyle w:val="64"/>
        <w:rPr>
          <w:rFonts w:hint="default"/>
        </w:rPr>
      </w:pPr>
      <w:bookmarkStart w:id="11" w:name="_Toc175648927"/>
      <w:bookmarkStart w:id="12" w:name="_Toc175646860"/>
      <w:bookmarkStart w:id="13" w:name="_Toc183185137"/>
      <w:r>
        <mc:AlternateContent>
          <mc:Choice Requires="wps">
            <w:drawing>
              <wp:anchor distT="0" distB="0" distL="114300" distR="114300" simplePos="0" relativeHeight="251663360" behindDoc="0" locked="0" layoutInCell="1" allowOverlap="1">
                <wp:simplePos x="0" y="0"/>
                <wp:positionH relativeFrom="column">
                  <wp:posOffset>3917950</wp:posOffset>
                </wp:positionH>
                <wp:positionV relativeFrom="paragraph">
                  <wp:posOffset>52705</wp:posOffset>
                </wp:positionV>
                <wp:extent cx="1824990" cy="611505"/>
                <wp:effectExtent l="609600" t="0" r="16510" b="10795"/>
                <wp:wrapNone/>
                <wp:docPr id="17"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1824990" cy="611505"/>
                        </a:xfrm>
                        <a:prstGeom prst="wedgeRoundRectCallout">
                          <a:avLst>
                            <a:gd name="adj1" fmla="val 80406"/>
                            <a:gd name="adj2" fmla="val 7001"/>
                            <a:gd name="adj3" fmla="val 16667"/>
                          </a:avLst>
                        </a:prstGeom>
                        <a:solidFill>
                          <a:srgbClr val="FFFFFF"/>
                        </a:solidFill>
                        <a:ln w="9525">
                          <a:solidFill>
                            <a:srgbClr val="000000"/>
                          </a:solidFill>
                          <a:miter lim="800000"/>
                        </a:ln>
                      </wps:spPr>
                      <wps:txbx>
                        <w:txbxContent>
                          <w:p w14:paraId="2349A911">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sz w:val="18"/>
                                <w:szCs w:val="18"/>
                              </w:rPr>
                              <w:t>，无特殊格式</w:t>
                            </w:r>
                            <w:r>
                              <w:rPr>
                                <w:rFonts w:hint="eastAsia"/>
                                <w:sz w:val="18"/>
                              </w:rPr>
                              <w:t>。</w:t>
                            </w:r>
                            <w:r>
                              <w:rPr>
                                <w:rFonts w:hint="eastAsia"/>
                                <w:color w:val="000000"/>
                                <w:sz w:val="18"/>
                                <w:u w:val="double"/>
                              </w:rPr>
                              <w:t>阅后删除此文本框。</w:t>
                            </w:r>
                          </w:p>
                          <w:p w14:paraId="5BE7A4F4">
                            <w:pPr>
                              <w:rPr>
                                <w:color w:val="000000"/>
                                <w:sz w:val="18"/>
                              </w:rPr>
                            </w:pPr>
                          </w:p>
                          <w:p w14:paraId="60B002D3">
                            <w:pPr>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08.5pt;margin-top:4.15pt;height:48.15pt;width:143.7pt;rotation:11796480f;z-index:251663360;mso-width-relative:page;mso-height-relative:page;" fillcolor="#FFFFFF" filled="t" stroked="t" coordsize="21600,21600" o:gfxdata="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" adj="28168,12312,14400">
                <v:fill on="t" focussize="0,0"/>
                <v:stroke color="#000000" miterlimit="8" joinstyle="miter"/>
                <v:imagedata o:title=""/>
                <o:lock v:ext="edit" aspectratio="f"/>
                <v:textbox>
                  <w:txbxContent>
                    <w:p w14:paraId="2349A911">
                      <w:pPr>
                        <w:spacing w:line="240" w:lineRule="exact"/>
                        <w:rPr>
                          <w:color w:val="000000"/>
                          <w:sz w:val="18"/>
                          <w:u w:val="double"/>
                        </w:rPr>
                      </w:pPr>
                      <w:r>
                        <w:rPr>
                          <w:rFonts w:hint="eastAsia"/>
                          <w:color w:val="000000"/>
                          <w:sz w:val="18"/>
                        </w:rPr>
                        <w:t>黑体、小三、居中，段前10磅，段后10磅，</w:t>
                      </w:r>
                      <w:r>
                        <w:rPr>
                          <w:rFonts w:hint="eastAsia"/>
                          <w:sz w:val="18"/>
                        </w:rPr>
                        <w:t>1.25倍行距</w:t>
                      </w:r>
                      <w:r>
                        <w:rPr>
                          <w:rFonts w:hint="eastAsia"/>
                          <w:sz w:val="18"/>
                          <w:szCs w:val="18"/>
                        </w:rPr>
                        <w:t>，无特殊格式</w:t>
                      </w:r>
                      <w:r>
                        <w:rPr>
                          <w:rFonts w:hint="eastAsia"/>
                          <w:sz w:val="18"/>
                        </w:rPr>
                        <w:t>。</w:t>
                      </w:r>
                      <w:r>
                        <w:rPr>
                          <w:rFonts w:hint="eastAsia"/>
                          <w:color w:val="000000"/>
                          <w:sz w:val="18"/>
                          <w:u w:val="double"/>
                        </w:rPr>
                        <w:t>阅后删除此文本框。</w:t>
                      </w:r>
                    </w:p>
                    <w:p w14:paraId="5BE7A4F4">
                      <w:pPr>
                        <w:rPr>
                          <w:color w:val="000000"/>
                          <w:sz w:val="18"/>
                        </w:rPr>
                      </w:pPr>
                    </w:p>
                    <w:p w14:paraId="60B002D3">
                      <w:pPr>
                        <w:rPr>
                          <w:color w:val="000000"/>
                          <w:sz w:val="18"/>
                        </w:rPr>
                      </w:pPr>
                    </w:p>
                  </w:txbxContent>
                </v:textbox>
              </v:shape>
            </w:pict>
          </mc:Fallback>
        </mc:AlternateContent>
      </w:r>
      <w:bookmarkEnd w:id="11"/>
      <w:bookmarkEnd w:id="12"/>
      <w:r>
        <w:t>目    录</w:t>
      </w:r>
      <w:bookmarkEnd w:id="13"/>
    </w:p>
    <w:p w14:paraId="3A15E0AE">
      <w:pPr>
        <w:pStyle w:val="21"/>
        <w:tabs>
          <w:tab w:val="right" w:leader="dot" w:pos="9060"/>
        </w:tabs>
        <w:rPr>
          <w:rFonts w:asciiTheme="minorHAnsi" w:hAnsiTheme="minorHAnsi" w:eastAsiaTheme="minorEastAsia"/>
          <w:sz w:val="22"/>
          <w:szCs w:val="24"/>
          <w14:ligatures w14:val="standardContextual"/>
        </w:rPr>
      </w:pPr>
      <w:r>
        <w:rPr>
          <w:rFonts w:ascii="宋体" w:hAnsi="宋体" w:cs="宋体"/>
          <w:kern w:val="0"/>
          <w:szCs w:val="24"/>
        </w:rPr>
        <w:fldChar w:fldCharType="begin"/>
      </w:r>
      <w:r>
        <w:rPr>
          <w:rFonts w:ascii="宋体" w:hAnsi="宋体" w:cs="宋体"/>
          <w:kern w:val="0"/>
          <w:szCs w:val="24"/>
        </w:rPr>
        <w:instrText xml:space="preserve"> TOC \o "1-3" \h \z \u </w:instrText>
      </w:r>
      <w:r>
        <w:rPr>
          <w:rFonts w:ascii="宋体" w:hAnsi="宋体" w:cs="宋体"/>
          <w:kern w:val="0"/>
          <w:szCs w:val="24"/>
        </w:rPr>
        <w:fldChar w:fldCharType="separate"/>
      </w:r>
      <w:r>
        <w:fldChar w:fldCharType="begin"/>
      </w:r>
      <w:r>
        <w:instrText xml:space="preserve"> HYPERLINK \l "_Toc183185137" </w:instrText>
      </w:r>
      <w:r>
        <w:fldChar w:fldCharType="separate"/>
      </w:r>
      <w:r>
        <w:rPr>
          <w:rStyle w:val="31"/>
        </w:rPr>
        <w:t>目    录</w:t>
      </w:r>
      <w:r>
        <w:tab/>
      </w:r>
      <w:r>
        <w:fldChar w:fldCharType="begin"/>
      </w:r>
      <w:r>
        <w:instrText xml:space="preserve"> PAGEREF _Toc183185137 \h </w:instrText>
      </w:r>
      <w:r>
        <w:fldChar w:fldCharType="separate"/>
      </w:r>
      <w:r>
        <w:t>III</w:t>
      </w:r>
      <w:r>
        <w:fldChar w:fldCharType="end"/>
      </w:r>
      <w:r>
        <w:fldChar w:fldCharType="end"/>
      </w:r>
    </w:p>
    <w:p w14:paraId="74593B84">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"_Toc183185138" </w:instrText>
      </w:r>
      <w:r>
        <w:fldChar w:fldCharType="separate"/>
      </w:r>
      <w:r>
        <w:rPr>
          <w:rStyle w:val="31"/>
        </w:rPr>
        <w:t>引    言</w:t>
      </w:r>
      <w:r>
        <w:tab/>
      </w:r>
      <w:r>
        <w:fldChar w:fldCharType="begin"/>
      </w:r>
      <w:r>
        <w:instrText xml:space="preserve"> PAGEREF _Toc183185138 \h </w:instrText>
      </w:r>
      <w:r>
        <w:fldChar w:fldCharType="separate"/>
      </w:r>
      <w:r>
        <w:t>1</w:t>
      </w:r>
      <w:r>
        <w:fldChar w:fldCharType="end"/>
      </w:r>
      <w:r>
        <w:fldChar w:fldCharType="end"/>
      </w:r>
    </w:p>
    <w:p w14:paraId="1E4D1BA9">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"_Toc183185139" </w:instrText>
      </w:r>
      <w:r>
        <w:fldChar w:fldCharType="separate"/>
      </w:r>
      <w:r>
        <w:rPr>
          <w:rStyle w:val="31"/>
        </w:rPr>
        <w:t>1</w:t>
      </w:r>
      <w:r>
        <w:rPr>
          <w:rFonts w:asciiTheme="minorHAnsi" w:hAnsiTheme="minorHAnsi" w:eastAsiaTheme="minorEastAsia"/>
          <w:sz w:val="22"/>
          <w:szCs w:val="24"/>
          <w14:ligatures w14:val="standardContextual"/>
        </w:rPr>
        <w:tab/>
      </w:r>
      <w:r>
        <w:rPr>
          <w:rStyle w:val="31"/>
        </w:rPr>
        <w:t>正文格式说明</w:t>
      </w:r>
      <w:r>
        <w:tab/>
      </w:r>
      <w:r>
        <w:fldChar w:fldCharType="begin"/>
      </w:r>
      <w:r>
        <w:instrText xml:space="preserve"> PAGEREF _Toc183185139 \h </w:instrText>
      </w:r>
      <w:r>
        <w:fldChar w:fldCharType="separate"/>
      </w:r>
      <w:r>
        <w:t>2</w:t>
      </w:r>
      <w:r>
        <w:fldChar w:fldCharType="end"/>
      </w:r>
      <w:r>
        <w:fldChar w:fldCharType="end"/>
      </w:r>
    </w:p>
    <w:p w14:paraId="0F2ADAAB">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"_Toc183185140" </w:instrText>
      </w:r>
      <w:r>
        <w:fldChar w:fldCharType="separate"/>
      </w:r>
      <w:r>
        <w:rPr>
          <w:rStyle w:val="31"/>
        </w:rPr>
        <w:t>1.1</w:t>
      </w:r>
      <w:r>
        <w:rPr>
          <w:rFonts w:eastAsiaTheme="minorEastAsia"/>
          <w:sz w:val="22"/>
          <w:szCs w:val="24"/>
          <w14:ligatures w14:val="standardContextual"/>
        </w:rPr>
        <w:tab/>
      </w:r>
      <w:r>
        <w:rPr>
          <w:rStyle w:val="31"/>
        </w:rPr>
        <w:t>毕业论文（设计）格式基本要求</w:t>
      </w:r>
      <w:r>
        <w:tab/>
      </w:r>
      <w:r>
        <w:fldChar w:fldCharType="begin"/>
      </w:r>
      <w:r>
        <w:instrText xml:space="preserve"> PAGEREF _Toc183185140 \h </w:instrText>
      </w:r>
      <w:r>
        <w:fldChar w:fldCharType="separate"/>
      </w:r>
      <w:r>
        <w:t>2</w:t>
      </w:r>
      <w:r>
        <w:fldChar w:fldCharType="end"/>
      </w:r>
      <w:r>
        <w:fldChar w:fldCharType="end"/>
      </w:r>
    </w:p>
    <w:p w14:paraId="7A139567">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"_Toc183185141" </w:instrText>
      </w:r>
      <w:r>
        <w:fldChar w:fldCharType="separate"/>
      </w:r>
      <w:r>
        <w:rPr>
          <w:rStyle w:val="31"/>
        </w:rPr>
        <w:t>1.2</w:t>
      </w:r>
      <w:r>
        <w:rPr>
          <w:rFonts w:eastAsiaTheme="minorEastAsia"/>
          <w:sz w:val="22"/>
          <w:szCs w:val="24"/>
          <w14:ligatures w14:val="standardContextual"/>
        </w:rPr>
        <w:tab/>
      </w:r>
      <w:r>
        <w:rPr>
          <w:rStyle w:val="31"/>
        </w:rPr>
        <w:t>毕业论文（设计）页眉页脚的编排</w:t>
      </w:r>
      <w:r>
        <w:tab/>
      </w:r>
      <w:r>
        <w:fldChar w:fldCharType="begin"/>
      </w:r>
      <w:r>
        <w:instrText xml:space="preserve"> PAGEREF _Toc183185141 \h </w:instrText>
      </w:r>
      <w:r>
        <w:fldChar w:fldCharType="separate"/>
      </w:r>
      <w:r>
        <w:t>2</w:t>
      </w:r>
      <w:r>
        <w:fldChar w:fldCharType="end"/>
      </w:r>
      <w:r>
        <w:fldChar w:fldCharType="end"/>
      </w:r>
    </w:p>
    <w:p w14:paraId="5C5794F7">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"_Toc183185142" </w:instrText>
      </w:r>
      <w:r>
        <w:fldChar w:fldCharType="separate"/>
      </w:r>
      <w:r>
        <w:rPr>
          <w:rStyle w:val="31"/>
        </w:rPr>
        <w:t>1.3</w:t>
      </w:r>
      <w:r>
        <w:rPr>
          <w:rFonts w:eastAsiaTheme="minorEastAsia"/>
          <w:sz w:val="22"/>
          <w:szCs w:val="24"/>
          <w14:ligatures w14:val="standardContextual"/>
        </w:rPr>
        <w:tab/>
      </w:r>
      <w:r>
        <w:rPr>
          <w:rStyle w:val="31"/>
        </w:rPr>
        <w:t>毕业论文（设计）正文格式</w:t>
      </w:r>
      <w:r>
        <w:tab/>
      </w:r>
      <w:r>
        <w:fldChar w:fldCharType="begin"/>
      </w:r>
      <w:r>
        <w:instrText xml:space="preserve"> PAGEREF _Toc183185142 \h </w:instrText>
      </w:r>
      <w:r>
        <w:fldChar w:fldCharType="separate"/>
      </w:r>
      <w:r>
        <w:t>3</w:t>
      </w:r>
      <w:r>
        <w:fldChar w:fldCharType="end"/>
      </w:r>
      <w:r>
        <w:fldChar w:fldCharType="end"/>
      </w:r>
    </w:p>
    <w:p w14:paraId="26FAAE02">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"_Toc183185143" </w:instrText>
      </w:r>
      <w:r>
        <w:fldChar w:fldCharType="separate"/>
      </w:r>
      <w:r>
        <w:rPr>
          <w:rStyle w:val="31"/>
        </w:rPr>
        <w:t>1.4</w:t>
      </w:r>
      <w:r>
        <w:rPr>
          <w:rFonts w:eastAsiaTheme="minorEastAsia"/>
          <w:sz w:val="22"/>
          <w:szCs w:val="24"/>
          <w14:ligatures w14:val="standardContextual"/>
        </w:rPr>
        <w:tab/>
      </w:r>
      <w:r>
        <w:rPr>
          <w:rStyle w:val="31"/>
        </w:rPr>
        <w:t>章节标题格式</w:t>
      </w:r>
      <w:r>
        <w:tab/>
      </w:r>
      <w:r>
        <w:fldChar w:fldCharType="begin"/>
      </w:r>
      <w:r>
        <w:instrText xml:space="preserve"> PAGEREF _Toc183185143 \h </w:instrText>
      </w:r>
      <w:r>
        <w:fldChar w:fldCharType="separate"/>
      </w:r>
      <w:r>
        <w:t>3</w:t>
      </w:r>
      <w:r>
        <w:fldChar w:fldCharType="end"/>
      </w:r>
      <w:r>
        <w:fldChar w:fldCharType="end"/>
      </w:r>
    </w:p>
    <w:p w14:paraId="79F25A3D">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"_Toc183185144" </w:instrText>
      </w:r>
      <w:r>
        <w:fldChar w:fldCharType="separate"/>
      </w:r>
      <w:r>
        <w:rPr>
          <w:rStyle w:val="31"/>
        </w:rPr>
        <w:t>1.5</w:t>
      </w:r>
      <w:r>
        <w:rPr>
          <w:rFonts w:eastAsiaTheme="minorEastAsia"/>
          <w:sz w:val="22"/>
          <w:szCs w:val="24"/>
          <w14:ligatures w14:val="standardContextual"/>
        </w:rPr>
        <w:tab/>
      </w:r>
      <w:r>
        <w:rPr>
          <w:rStyle w:val="31"/>
        </w:rPr>
        <w:t>各章之间的分隔符设置</w:t>
      </w:r>
      <w:r>
        <w:tab/>
      </w:r>
      <w:r>
        <w:fldChar w:fldCharType="begin"/>
      </w:r>
      <w:r>
        <w:instrText xml:space="preserve"> PAGEREF _Toc183185144 \h </w:instrText>
      </w:r>
      <w:r>
        <w:fldChar w:fldCharType="separate"/>
      </w:r>
      <w:r>
        <w:t>5</w:t>
      </w:r>
      <w:r>
        <w:fldChar w:fldCharType="end"/>
      </w:r>
      <w:r>
        <w:fldChar w:fldCharType="end"/>
      </w:r>
    </w:p>
    <w:p w14:paraId="617CDC5B">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"_Toc183185145" </w:instrText>
      </w:r>
      <w:r>
        <w:fldChar w:fldCharType="separate"/>
      </w:r>
      <w:r>
        <w:rPr>
          <w:rStyle w:val="31"/>
        </w:rPr>
        <w:t>1.6</w:t>
      </w:r>
      <w:r>
        <w:rPr>
          <w:rFonts w:eastAsiaTheme="minorEastAsia"/>
          <w:sz w:val="22"/>
          <w:szCs w:val="24"/>
          <w14:ligatures w14:val="standardContextual"/>
        </w:rPr>
        <w:tab/>
      </w:r>
      <w:r>
        <w:rPr>
          <w:rStyle w:val="31"/>
        </w:rPr>
        <w:t>正文中的编号</w:t>
      </w:r>
      <w:r>
        <w:tab/>
      </w:r>
      <w:r>
        <w:fldChar w:fldCharType="begin"/>
      </w:r>
      <w:r>
        <w:instrText xml:space="preserve"> PAGEREF _Toc183185145 \h </w:instrText>
      </w:r>
      <w:r>
        <w:fldChar w:fldCharType="separate"/>
      </w:r>
      <w:r>
        <w:t>5</w:t>
      </w:r>
      <w:r>
        <w:fldChar w:fldCharType="end"/>
      </w:r>
      <w:r>
        <w:fldChar w:fldCharType="end"/>
      </w:r>
    </w:p>
    <w:p w14:paraId="0E1E7530">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"_Toc183185146" </w:instrText>
      </w:r>
      <w:r>
        <w:fldChar w:fldCharType="separate"/>
      </w:r>
      <w:r>
        <w:rPr>
          <w:rStyle w:val="31"/>
        </w:rPr>
        <w:t>2</w:t>
      </w:r>
      <w:r>
        <w:rPr>
          <w:rFonts w:asciiTheme="minorHAnsi" w:hAnsiTheme="minorHAnsi" w:eastAsiaTheme="minorEastAsia"/>
          <w:sz w:val="22"/>
          <w:szCs w:val="24"/>
          <w14:ligatures w14:val="standardContextual"/>
        </w:rPr>
        <w:tab/>
      </w:r>
      <w:r>
        <w:rPr>
          <w:rStyle w:val="31"/>
        </w:rPr>
        <w:t>图表及公式的格式说明</w:t>
      </w:r>
      <w:r>
        <w:tab/>
      </w:r>
      <w:r>
        <w:fldChar w:fldCharType="begin"/>
      </w:r>
      <w:r>
        <w:instrText xml:space="preserve"> PAGEREF _Toc183185146 \h </w:instrText>
      </w:r>
      <w:r>
        <w:fldChar w:fldCharType="separate"/>
      </w:r>
      <w:r>
        <w:t>6</w:t>
      </w:r>
      <w:r>
        <w:fldChar w:fldCharType="end"/>
      </w:r>
      <w:r>
        <w:fldChar w:fldCharType="end"/>
      </w:r>
    </w:p>
    <w:p w14:paraId="41827C04">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"_Toc183185147" </w:instrText>
      </w:r>
      <w:r>
        <w:fldChar w:fldCharType="separate"/>
      </w:r>
      <w:r>
        <w:rPr>
          <w:rStyle w:val="31"/>
        </w:rPr>
        <w:t>2.1</w:t>
      </w:r>
      <w:r>
        <w:rPr>
          <w:rFonts w:eastAsiaTheme="minorEastAsia"/>
          <w:sz w:val="22"/>
          <w:szCs w:val="24"/>
          <w14:ligatures w14:val="standardContextual"/>
        </w:rPr>
        <w:tab/>
      </w:r>
      <w:r>
        <w:rPr>
          <w:rStyle w:val="31"/>
        </w:rPr>
        <w:t>图的格式说明</w:t>
      </w:r>
      <w:r>
        <w:tab/>
      </w:r>
      <w:r>
        <w:fldChar w:fldCharType="begin"/>
      </w:r>
      <w:r>
        <w:instrText xml:space="preserve"> PAGEREF _Toc183185147 \h </w:instrText>
      </w:r>
      <w:r>
        <w:fldChar w:fldCharType="separate"/>
      </w:r>
      <w:r>
        <w:t>6</w:t>
      </w:r>
      <w:r>
        <w:fldChar w:fldCharType="end"/>
      </w:r>
      <w:r>
        <w:fldChar w:fldCharType="end"/>
      </w:r>
    </w:p>
    <w:p w14:paraId="45DC8D87">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"_Toc183185148" </w:instrText>
      </w:r>
      <w:r>
        <w:fldChar w:fldCharType="separate"/>
      </w:r>
      <w:r>
        <w:rPr>
          <w:rStyle w:val="31"/>
        </w:rPr>
        <w:t>2.1.1</w:t>
      </w:r>
      <w:r>
        <w:rPr>
          <w:rFonts w:eastAsiaTheme="minorEastAsia"/>
          <w:sz w:val="22"/>
          <w:szCs w:val="24"/>
          <w14:ligatures w14:val="standardContextual"/>
        </w:rPr>
        <w:tab/>
      </w:r>
      <w:r>
        <w:rPr>
          <w:rStyle w:val="31"/>
        </w:rPr>
        <w:t>图的格式示例</w:t>
      </w:r>
      <w:r>
        <w:tab/>
      </w:r>
      <w:r>
        <w:fldChar w:fldCharType="begin"/>
      </w:r>
      <w:r>
        <w:instrText xml:space="preserve"> PAGEREF _Toc183185148 \h </w:instrText>
      </w:r>
      <w:r>
        <w:fldChar w:fldCharType="separate"/>
      </w:r>
      <w:r>
        <w:t>6</w:t>
      </w:r>
      <w:r>
        <w:fldChar w:fldCharType="end"/>
      </w:r>
      <w:r>
        <w:fldChar w:fldCharType="end"/>
      </w:r>
    </w:p>
    <w:p w14:paraId="392E5959">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"_Toc183185149" </w:instrText>
      </w:r>
      <w:r>
        <w:fldChar w:fldCharType="separate"/>
      </w:r>
      <w:r>
        <w:rPr>
          <w:rStyle w:val="31"/>
        </w:rPr>
        <w:t>2.1.2</w:t>
      </w:r>
      <w:r>
        <w:rPr>
          <w:rFonts w:eastAsiaTheme="minorEastAsia"/>
          <w:sz w:val="22"/>
          <w:szCs w:val="24"/>
          <w14:ligatures w14:val="standardContextual"/>
        </w:rPr>
        <w:tab/>
      </w:r>
      <w:r>
        <w:rPr>
          <w:rStyle w:val="31"/>
        </w:rPr>
        <w:t>图的格式描述</w:t>
      </w:r>
      <w:r>
        <w:tab/>
      </w:r>
      <w:r>
        <w:fldChar w:fldCharType="begin"/>
      </w:r>
      <w:r>
        <w:instrText xml:space="preserve"> PAGEREF _Toc183185149 \h </w:instrText>
      </w:r>
      <w:r>
        <w:fldChar w:fldCharType="separate"/>
      </w:r>
      <w:r>
        <w:t>6</w:t>
      </w:r>
      <w:r>
        <w:fldChar w:fldCharType="end"/>
      </w:r>
      <w:r>
        <w:fldChar w:fldCharType="end"/>
      </w:r>
    </w:p>
    <w:p w14:paraId="422674FD">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"_Toc183185150" </w:instrText>
      </w:r>
      <w:r>
        <w:fldChar w:fldCharType="separate"/>
      </w:r>
      <w:r>
        <w:rPr>
          <w:rStyle w:val="31"/>
        </w:rPr>
        <w:t>2.2</w:t>
      </w:r>
      <w:r>
        <w:rPr>
          <w:rFonts w:eastAsiaTheme="minorEastAsia"/>
          <w:sz w:val="22"/>
          <w:szCs w:val="24"/>
          <w14:ligatures w14:val="standardContextual"/>
        </w:rPr>
        <w:tab/>
      </w:r>
      <w:r>
        <w:rPr>
          <w:rStyle w:val="31"/>
        </w:rPr>
        <w:t>表的格式说明</w:t>
      </w:r>
      <w:r>
        <w:tab/>
      </w:r>
      <w:r>
        <w:fldChar w:fldCharType="begin"/>
      </w:r>
      <w:r>
        <w:instrText xml:space="preserve"> PAGEREF _Toc183185150 \h </w:instrText>
      </w:r>
      <w:r>
        <w:fldChar w:fldCharType="separate"/>
      </w:r>
      <w:r>
        <w:t>7</w:t>
      </w:r>
      <w:r>
        <w:fldChar w:fldCharType="end"/>
      </w:r>
      <w:r>
        <w:fldChar w:fldCharType="end"/>
      </w:r>
    </w:p>
    <w:p w14:paraId="5862D697">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"_Toc183185151" </w:instrText>
      </w:r>
      <w:r>
        <w:fldChar w:fldCharType="separate"/>
      </w:r>
      <w:r>
        <w:rPr>
          <w:rStyle w:val="31"/>
        </w:rPr>
        <w:t>2.2.1</w:t>
      </w:r>
      <w:r>
        <w:rPr>
          <w:rFonts w:eastAsiaTheme="minorEastAsia"/>
          <w:sz w:val="22"/>
          <w:szCs w:val="24"/>
          <w14:ligatures w14:val="standardContextual"/>
        </w:rPr>
        <w:tab/>
      </w:r>
      <w:r>
        <w:rPr>
          <w:rStyle w:val="31"/>
        </w:rPr>
        <w:t>表的格式示例</w:t>
      </w:r>
      <w:r>
        <w:tab/>
      </w:r>
      <w:r>
        <w:fldChar w:fldCharType="begin"/>
      </w:r>
      <w:r>
        <w:instrText xml:space="preserve"> PAGEREF _Toc183185151 \h </w:instrText>
      </w:r>
      <w:r>
        <w:fldChar w:fldCharType="separate"/>
      </w:r>
      <w:r>
        <w:t>7</w:t>
      </w:r>
      <w:r>
        <w:fldChar w:fldCharType="end"/>
      </w:r>
      <w:r>
        <w:fldChar w:fldCharType="end"/>
      </w:r>
    </w:p>
    <w:p w14:paraId="62CF4009">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"_Toc183185152" </w:instrText>
      </w:r>
      <w:r>
        <w:fldChar w:fldCharType="separate"/>
      </w:r>
      <w:r>
        <w:rPr>
          <w:rStyle w:val="31"/>
        </w:rPr>
        <w:t>2.2.2</w:t>
      </w:r>
      <w:r>
        <w:rPr>
          <w:rFonts w:eastAsiaTheme="minorEastAsia"/>
          <w:sz w:val="22"/>
          <w:szCs w:val="24"/>
          <w14:ligatures w14:val="standardContextual"/>
        </w:rPr>
        <w:tab/>
      </w:r>
      <w:r>
        <w:rPr>
          <w:rStyle w:val="31"/>
        </w:rPr>
        <w:t>表的格式描述</w:t>
      </w:r>
      <w:r>
        <w:tab/>
      </w:r>
      <w:r>
        <w:fldChar w:fldCharType="begin"/>
      </w:r>
      <w:r>
        <w:instrText xml:space="preserve"> PAGEREF _Toc183185152 \h </w:instrText>
      </w:r>
      <w:r>
        <w:fldChar w:fldCharType="separate"/>
      </w:r>
      <w:r>
        <w:t>8</w:t>
      </w:r>
      <w:r>
        <w:fldChar w:fldCharType="end"/>
      </w:r>
      <w:r>
        <w:fldChar w:fldCharType="end"/>
      </w:r>
    </w:p>
    <w:p w14:paraId="43D889A9">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"_Toc183185153" </w:instrText>
      </w:r>
      <w:r>
        <w:fldChar w:fldCharType="separate"/>
      </w:r>
      <w:r>
        <w:rPr>
          <w:rStyle w:val="31"/>
        </w:rPr>
        <w:t>2.3</w:t>
      </w:r>
      <w:r>
        <w:rPr>
          <w:rFonts w:eastAsiaTheme="minorEastAsia"/>
          <w:sz w:val="22"/>
          <w:szCs w:val="24"/>
          <w14:ligatures w14:val="standardContextual"/>
        </w:rPr>
        <w:tab/>
      </w:r>
      <w:r>
        <w:rPr>
          <w:rStyle w:val="31"/>
        </w:rPr>
        <w:t>公式的格式说明</w:t>
      </w:r>
      <w:r>
        <w:tab/>
      </w:r>
      <w:r>
        <w:fldChar w:fldCharType="begin"/>
      </w:r>
      <w:r>
        <w:instrText xml:space="preserve"> PAGEREF _Toc183185153 \h </w:instrText>
      </w:r>
      <w:r>
        <w:fldChar w:fldCharType="separate"/>
      </w:r>
      <w:r>
        <w:t>8</w:t>
      </w:r>
      <w:r>
        <w:fldChar w:fldCharType="end"/>
      </w:r>
      <w:r>
        <w:fldChar w:fldCharType="end"/>
      </w:r>
    </w:p>
    <w:p w14:paraId="652603EA">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"_Toc183185154" </w:instrText>
      </w:r>
      <w:r>
        <w:fldChar w:fldCharType="separate"/>
      </w:r>
      <w:r>
        <w:rPr>
          <w:rStyle w:val="31"/>
        </w:rPr>
        <w:t>2.3.1</w:t>
      </w:r>
      <w:r>
        <w:rPr>
          <w:rFonts w:eastAsiaTheme="minorEastAsia"/>
          <w:sz w:val="22"/>
          <w:szCs w:val="24"/>
          <w14:ligatures w14:val="standardContextual"/>
        </w:rPr>
        <w:tab/>
      </w:r>
      <w:r>
        <w:rPr>
          <w:rStyle w:val="31"/>
        </w:rPr>
        <w:t>公式的格式示例</w:t>
      </w:r>
      <w:r>
        <w:tab/>
      </w:r>
      <w:r>
        <w:fldChar w:fldCharType="begin"/>
      </w:r>
      <w:r>
        <w:instrText xml:space="preserve"> PAGEREF _Toc183185154 \h </w:instrText>
      </w:r>
      <w:r>
        <w:fldChar w:fldCharType="separate"/>
      </w:r>
      <w:r>
        <w:t>8</w:t>
      </w:r>
      <w:r>
        <w:fldChar w:fldCharType="end"/>
      </w:r>
      <w:r>
        <w:fldChar w:fldCharType="end"/>
      </w:r>
    </w:p>
    <w:p w14:paraId="7E711AF2">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"_Toc183185155" </w:instrText>
      </w:r>
      <w:r>
        <w:fldChar w:fldCharType="separate"/>
      </w:r>
      <w:r>
        <w:rPr>
          <w:rStyle w:val="31"/>
        </w:rPr>
        <w:t>2.3.2</w:t>
      </w:r>
      <w:r>
        <w:rPr>
          <w:rFonts w:eastAsiaTheme="minorEastAsia"/>
          <w:sz w:val="22"/>
          <w:szCs w:val="24"/>
          <w14:ligatures w14:val="standardContextual"/>
        </w:rPr>
        <w:tab/>
      </w:r>
      <w:r>
        <w:rPr>
          <w:rStyle w:val="31"/>
        </w:rPr>
        <w:t>公式的格式描述</w:t>
      </w:r>
      <w:r>
        <w:tab/>
      </w:r>
      <w:r>
        <w:fldChar w:fldCharType="begin"/>
      </w:r>
      <w:r>
        <w:instrText xml:space="preserve"> PAGEREF _Toc183185155 \h </w:instrText>
      </w:r>
      <w:r>
        <w:fldChar w:fldCharType="separate"/>
      </w:r>
      <w:r>
        <w:t>9</w:t>
      </w:r>
      <w:r>
        <w:fldChar w:fldCharType="end"/>
      </w:r>
      <w:r>
        <w:fldChar w:fldCharType="end"/>
      </w:r>
    </w:p>
    <w:p w14:paraId="5423A82E">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"_Toc183185156" </w:instrText>
      </w:r>
      <w:r>
        <w:fldChar w:fldCharType="separate"/>
      </w:r>
      <w:r>
        <w:rPr>
          <w:rStyle w:val="31"/>
        </w:rPr>
        <w:t>2.4</w:t>
      </w:r>
      <w:r>
        <w:rPr>
          <w:rFonts w:eastAsiaTheme="minorEastAsia"/>
          <w:sz w:val="22"/>
          <w:szCs w:val="24"/>
          <w14:ligatures w14:val="standardContextual"/>
        </w:rPr>
        <w:tab/>
      </w:r>
      <w:r>
        <w:rPr>
          <w:rStyle w:val="31"/>
        </w:rPr>
        <w:t>参考文献的格式说明</w:t>
      </w:r>
      <w:r>
        <w:tab/>
      </w:r>
      <w:r>
        <w:fldChar w:fldCharType="begin"/>
      </w:r>
      <w:r>
        <w:instrText xml:space="preserve"> PAGEREF _Toc183185156 \h </w:instrText>
      </w:r>
      <w:r>
        <w:fldChar w:fldCharType="separate"/>
      </w:r>
      <w:r>
        <w:t>9</w:t>
      </w:r>
      <w:r>
        <w:fldChar w:fldCharType="end"/>
      </w:r>
      <w:r>
        <w:fldChar w:fldCharType="end"/>
      </w:r>
    </w:p>
    <w:p w14:paraId="76F7C6B2">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"_Toc183185157" </w:instrText>
      </w:r>
      <w:r>
        <w:fldChar w:fldCharType="separate"/>
      </w:r>
      <w:r>
        <w:rPr>
          <w:rStyle w:val="31"/>
        </w:rPr>
        <w:t>2.4.1</w:t>
      </w:r>
      <w:r>
        <w:rPr>
          <w:rFonts w:eastAsiaTheme="minorEastAsia"/>
          <w:sz w:val="22"/>
          <w:szCs w:val="24"/>
          <w14:ligatures w14:val="standardContextual"/>
        </w:rPr>
        <w:tab/>
      </w:r>
      <w:r>
        <w:rPr>
          <w:rStyle w:val="31"/>
        </w:rPr>
        <w:t>参考文献在正文中引用的示例</w:t>
      </w:r>
      <w:r>
        <w:tab/>
      </w:r>
      <w:r>
        <w:fldChar w:fldCharType="begin"/>
      </w:r>
      <w:r>
        <w:instrText xml:space="preserve"> PAGEREF _Toc183185157 \h </w:instrText>
      </w:r>
      <w:r>
        <w:fldChar w:fldCharType="separate"/>
      </w:r>
      <w:r>
        <w:t>9</w:t>
      </w:r>
      <w:r>
        <w:fldChar w:fldCharType="end"/>
      </w:r>
      <w:r>
        <w:fldChar w:fldCharType="end"/>
      </w:r>
    </w:p>
    <w:p w14:paraId="1A8EA0A3">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"_Toc183185158" </w:instrText>
      </w:r>
      <w:r>
        <w:fldChar w:fldCharType="separate"/>
      </w:r>
      <w:r>
        <w:rPr>
          <w:rStyle w:val="31"/>
        </w:rPr>
        <w:t>2.4.2</w:t>
      </w:r>
      <w:r>
        <w:rPr>
          <w:rFonts w:eastAsiaTheme="minorEastAsia"/>
          <w:sz w:val="22"/>
          <w:szCs w:val="24"/>
          <w14:ligatures w14:val="standardContextual"/>
        </w:rPr>
        <w:tab/>
      </w:r>
      <w:r>
        <w:rPr>
          <w:rStyle w:val="31"/>
        </w:rPr>
        <w:t>参考文献在正文中引用的书写格式</w:t>
      </w:r>
      <w:r>
        <w:tab/>
      </w:r>
      <w:r>
        <w:fldChar w:fldCharType="begin"/>
      </w:r>
      <w:r>
        <w:instrText xml:space="preserve"> PAGEREF _Toc183185158 \h </w:instrText>
      </w:r>
      <w:r>
        <w:fldChar w:fldCharType="separate"/>
      </w:r>
      <w:r>
        <w:t>9</w:t>
      </w:r>
      <w:r>
        <w:fldChar w:fldCharType="end"/>
      </w:r>
      <w:r>
        <w:fldChar w:fldCharType="end"/>
      </w:r>
    </w:p>
    <w:p w14:paraId="6CB55E5C">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"_Toc183185159" </w:instrText>
      </w:r>
      <w:r>
        <w:fldChar w:fldCharType="separate"/>
      </w:r>
      <w:r>
        <w:rPr>
          <w:rStyle w:val="31"/>
        </w:rPr>
        <w:t>2.4.3</w:t>
      </w:r>
      <w:r>
        <w:rPr>
          <w:rFonts w:eastAsiaTheme="minorEastAsia"/>
          <w:sz w:val="22"/>
          <w:szCs w:val="24"/>
          <w14:ligatures w14:val="standardContextual"/>
        </w:rPr>
        <w:tab/>
      </w:r>
      <w:r>
        <w:rPr>
          <w:rStyle w:val="31"/>
        </w:rPr>
        <w:t>参考文献的书写格式</w:t>
      </w:r>
      <w:r>
        <w:tab/>
      </w:r>
      <w:r>
        <w:fldChar w:fldCharType="begin"/>
      </w:r>
      <w:r>
        <w:instrText xml:space="preserve"> PAGEREF _Toc183185159 \h </w:instrText>
      </w:r>
      <w:r>
        <w:fldChar w:fldCharType="separate"/>
      </w:r>
      <w:r>
        <w:t>9</w:t>
      </w:r>
      <w:r>
        <w:fldChar w:fldCharType="end"/>
      </w:r>
      <w:r>
        <w:fldChar w:fldCharType="end"/>
      </w:r>
    </w:p>
    <w:p w14:paraId="04F1E4C3">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"_Toc183185160" </w:instrText>
      </w:r>
      <w:r>
        <w:fldChar w:fldCharType="separate"/>
      </w:r>
      <w:r>
        <w:rPr>
          <w:rStyle w:val="31"/>
        </w:rPr>
        <w:t>2.4.4</w:t>
      </w:r>
      <w:r>
        <w:rPr>
          <w:rFonts w:eastAsiaTheme="minorEastAsia"/>
          <w:sz w:val="22"/>
          <w:szCs w:val="24"/>
          <w14:ligatures w14:val="standardContextual"/>
        </w:rPr>
        <w:tab/>
      </w:r>
      <w:r>
        <w:rPr>
          <w:rStyle w:val="31"/>
        </w:rPr>
        <w:t>参考文献的书写格式示例</w:t>
      </w:r>
      <w:r>
        <w:tab/>
      </w:r>
      <w:r>
        <w:fldChar w:fldCharType="begin"/>
      </w:r>
      <w:r>
        <w:instrText xml:space="preserve"> PAGEREF _Toc183185160 \h </w:instrText>
      </w:r>
      <w:r>
        <w:fldChar w:fldCharType="separate"/>
      </w:r>
      <w:r>
        <w:t>10</w:t>
      </w:r>
      <w:r>
        <w:fldChar w:fldCharType="end"/>
      </w:r>
      <w:r>
        <w:fldChar w:fldCharType="end"/>
      </w:r>
    </w:p>
    <w:p w14:paraId="4EE1D18C">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"_Toc183185161" </w:instrText>
      </w:r>
      <w:r>
        <w:fldChar w:fldCharType="separate"/>
      </w:r>
      <w:r>
        <w:rPr>
          <w:rStyle w:val="31"/>
          <w:rFonts w:ascii="黑体" w:hAnsi="Arial"/>
        </w:rPr>
        <w:t>2.5</w:t>
      </w:r>
      <w:r>
        <w:rPr>
          <w:rFonts w:eastAsiaTheme="minorEastAsia"/>
          <w:sz w:val="22"/>
          <w:szCs w:val="24"/>
          <w14:ligatures w14:val="standardContextual"/>
        </w:rPr>
        <w:tab/>
      </w:r>
      <w:r>
        <w:rPr>
          <w:rStyle w:val="31"/>
          <w:rFonts w:ascii="黑体" w:hAnsi="Arial"/>
        </w:rPr>
        <w:t>量和单位的使用</w:t>
      </w:r>
      <w:r>
        <w:tab/>
      </w:r>
      <w:r>
        <w:fldChar w:fldCharType="begin"/>
      </w:r>
      <w:r>
        <w:instrText xml:space="preserve"> PAGEREF _Toc183185161 \h </w:instrText>
      </w:r>
      <w:r>
        <w:fldChar w:fldCharType="separate"/>
      </w:r>
      <w:r>
        <w:t>10</w:t>
      </w:r>
      <w:r>
        <w:fldChar w:fldCharType="end"/>
      </w:r>
      <w:r>
        <w:fldChar w:fldCharType="end"/>
      </w:r>
    </w:p>
    <w:p w14:paraId="4830D75A">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"_Toc183185162" </w:instrText>
      </w:r>
      <w:r>
        <w:fldChar w:fldCharType="separate"/>
      </w:r>
      <w:r>
        <w:rPr>
          <w:rStyle w:val="31"/>
        </w:rPr>
        <w:t>2.5.1</w:t>
      </w:r>
      <w:r>
        <w:rPr>
          <w:rFonts w:eastAsiaTheme="minorEastAsia"/>
          <w:sz w:val="22"/>
          <w:szCs w:val="24"/>
          <w14:ligatures w14:val="standardContextual"/>
        </w:rPr>
        <w:tab/>
      </w:r>
      <w:r>
        <w:rPr>
          <w:rStyle w:val="31"/>
        </w:rPr>
        <w:t>使用方法</w:t>
      </w:r>
      <w:r>
        <w:tab/>
      </w:r>
      <w:r>
        <w:fldChar w:fldCharType="begin"/>
      </w:r>
      <w:r>
        <w:instrText xml:space="preserve"> PAGEREF _Toc183185162 \h </w:instrText>
      </w:r>
      <w:r>
        <w:fldChar w:fldCharType="separate"/>
      </w:r>
      <w:r>
        <w:t>10</w:t>
      </w:r>
      <w:r>
        <w:fldChar w:fldCharType="end"/>
      </w:r>
      <w:r>
        <w:fldChar w:fldCharType="end"/>
      </w:r>
    </w:p>
    <w:p w14:paraId="14C27C54">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"_Toc183185163" </w:instrText>
      </w:r>
      <w:r>
        <w:fldChar w:fldCharType="separate"/>
      </w:r>
      <w:r>
        <w:rPr>
          <w:rStyle w:val="31"/>
        </w:rPr>
        <w:t>2.5.2</w:t>
      </w:r>
      <w:r>
        <w:rPr>
          <w:rFonts w:eastAsiaTheme="minorEastAsia"/>
          <w:sz w:val="22"/>
          <w:szCs w:val="24"/>
          <w14:ligatures w14:val="standardContextual"/>
        </w:rPr>
        <w:tab/>
      </w:r>
      <w:r>
        <w:rPr>
          <w:rStyle w:val="31"/>
        </w:rPr>
        <w:t>中华人民共和国法定计量单位</w:t>
      </w:r>
      <w:r>
        <w:tab/>
      </w:r>
      <w:r>
        <w:fldChar w:fldCharType="begin"/>
      </w:r>
      <w:r>
        <w:instrText xml:space="preserve"> PAGEREF _Toc183185163 \h </w:instrText>
      </w:r>
      <w:r>
        <w:fldChar w:fldCharType="separate"/>
      </w:r>
      <w:r>
        <w:t>10</w:t>
      </w:r>
      <w:r>
        <w:fldChar w:fldCharType="end"/>
      </w:r>
      <w:r>
        <w:fldChar w:fldCharType="end"/>
      </w:r>
    </w:p>
    <w:p w14:paraId="042853D3">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"_Toc183185164" </w:instrText>
      </w:r>
      <w:r>
        <w:fldChar w:fldCharType="separate"/>
      </w:r>
      <w:r>
        <w:rPr>
          <w:rStyle w:val="31"/>
        </w:rPr>
        <w:t>2.6</w:t>
      </w:r>
      <w:r>
        <w:rPr>
          <w:rFonts w:eastAsiaTheme="minorEastAsia"/>
          <w:sz w:val="22"/>
          <w:szCs w:val="24"/>
          <w14:ligatures w14:val="standardContextual"/>
        </w:rPr>
        <w:tab/>
      </w:r>
      <w:r>
        <w:rPr>
          <w:rStyle w:val="31"/>
        </w:rPr>
        <w:t>规范表达注意事项</w:t>
      </w:r>
      <w:r>
        <w:tab/>
      </w:r>
      <w:r>
        <w:fldChar w:fldCharType="begin"/>
      </w:r>
      <w:r>
        <w:instrText xml:space="preserve"> PAGEREF _Toc183185164 \h </w:instrText>
      </w:r>
      <w:r>
        <w:fldChar w:fldCharType="separate"/>
      </w:r>
      <w:r>
        <w:t>13</w:t>
      </w:r>
      <w:r>
        <w:fldChar w:fldCharType="end"/>
      </w:r>
      <w:r>
        <w:fldChar w:fldCharType="end"/>
      </w:r>
    </w:p>
    <w:p w14:paraId="1A2466B3">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"_Toc183185165" </w:instrText>
      </w:r>
      <w:r>
        <w:fldChar w:fldCharType="separate"/>
      </w:r>
      <w:r>
        <w:rPr>
          <w:rStyle w:val="31"/>
        </w:rPr>
        <w:t>2.6.1</w:t>
      </w:r>
      <w:r>
        <w:rPr>
          <w:rFonts w:eastAsiaTheme="minorEastAsia"/>
          <w:sz w:val="22"/>
          <w:szCs w:val="24"/>
          <w14:ligatures w14:val="standardContextual"/>
        </w:rPr>
        <w:tab/>
      </w:r>
      <w:r>
        <w:rPr>
          <w:rStyle w:val="31"/>
        </w:rPr>
        <w:t>名词术语</w:t>
      </w:r>
      <w:r>
        <w:tab/>
      </w:r>
      <w:r>
        <w:fldChar w:fldCharType="begin"/>
      </w:r>
      <w:r>
        <w:instrText xml:space="preserve"> PAGEREF _Toc183185165 \h </w:instrText>
      </w:r>
      <w:r>
        <w:fldChar w:fldCharType="separate"/>
      </w:r>
      <w:r>
        <w:t>13</w:t>
      </w:r>
      <w:r>
        <w:fldChar w:fldCharType="end"/>
      </w:r>
      <w:r>
        <w:fldChar w:fldCharType="end"/>
      </w:r>
    </w:p>
    <w:p w14:paraId="0184987A">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"_Toc183185166" </w:instrText>
      </w:r>
      <w:r>
        <w:fldChar w:fldCharType="separate"/>
      </w:r>
      <w:r>
        <w:rPr>
          <w:rStyle w:val="31"/>
        </w:rPr>
        <w:t>2.6.2</w:t>
      </w:r>
      <w:r>
        <w:rPr>
          <w:rFonts w:eastAsiaTheme="minorEastAsia"/>
          <w:sz w:val="22"/>
          <w:szCs w:val="24"/>
          <w14:ligatures w14:val="standardContextual"/>
        </w:rPr>
        <w:tab/>
      </w:r>
      <w:r>
        <w:rPr>
          <w:rStyle w:val="31"/>
        </w:rPr>
        <w:t>数字</w:t>
      </w:r>
      <w:r>
        <w:tab/>
      </w:r>
      <w:r>
        <w:fldChar w:fldCharType="begin"/>
      </w:r>
      <w:r>
        <w:instrText xml:space="preserve"> PAGEREF _Toc183185166 \h </w:instrText>
      </w:r>
      <w:r>
        <w:fldChar w:fldCharType="separate"/>
      </w:r>
      <w:r>
        <w:t>13</w:t>
      </w:r>
      <w:r>
        <w:fldChar w:fldCharType="end"/>
      </w:r>
      <w:r>
        <w:fldChar w:fldCharType="end"/>
      </w:r>
    </w:p>
    <w:p w14:paraId="56DA43AE">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"_Toc183185167" </w:instrText>
      </w:r>
      <w:r>
        <w:fldChar w:fldCharType="separate"/>
      </w:r>
      <w:r>
        <w:rPr>
          <w:rStyle w:val="31"/>
        </w:rPr>
        <w:t>2.6.3</w:t>
      </w:r>
      <w:r>
        <w:rPr>
          <w:rFonts w:eastAsiaTheme="minorEastAsia"/>
          <w:sz w:val="22"/>
          <w:szCs w:val="24"/>
          <w14:ligatures w14:val="standardContextual"/>
        </w:rPr>
        <w:tab/>
      </w:r>
      <w:r>
        <w:rPr>
          <w:rStyle w:val="31"/>
        </w:rPr>
        <w:t>外文字母</w:t>
      </w:r>
      <w:r>
        <w:tab/>
      </w:r>
      <w:r>
        <w:fldChar w:fldCharType="begin"/>
      </w:r>
      <w:r>
        <w:instrText xml:space="preserve"> PAGEREF _Toc183185167 \h </w:instrText>
      </w:r>
      <w:r>
        <w:fldChar w:fldCharType="separate"/>
      </w:r>
      <w:r>
        <w:t>13</w:t>
      </w:r>
      <w:r>
        <w:fldChar w:fldCharType="end"/>
      </w:r>
      <w:r>
        <w:fldChar w:fldCharType="end"/>
      </w:r>
    </w:p>
    <w:p w14:paraId="0E634F5E">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"_Toc183185168" </w:instrText>
      </w:r>
      <w:r>
        <w:fldChar w:fldCharType="separate"/>
      </w:r>
      <w:r>
        <w:rPr>
          <w:rStyle w:val="31"/>
          <w:rFonts w:ascii="黑体"/>
        </w:rPr>
        <w:t>2.6.4</w:t>
      </w:r>
      <w:r>
        <w:rPr>
          <w:rFonts w:eastAsiaTheme="minorEastAsia"/>
          <w:sz w:val="22"/>
          <w:szCs w:val="24"/>
          <w14:ligatures w14:val="standardContextual"/>
        </w:rPr>
        <w:tab/>
      </w:r>
      <w:r>
        <w:rPr>
          <w:rStyle w:val="31"/>
          <w:rFonts w:ascii="黑体"/>
        </w:rPr>
        <w:t>量和单位</w:t>
      </w:r>
      <w:r>
        <w:tab/>
      </w:r>
      <w:r>
        <w:fldChar w:fldCharType="begin"/>
      </w:r>
      <w:r>
        <w:instrText xml:space="preserve"> PAGEREF _Toc183185168 \h </w:instrText>
      </w:r>
      <w:r>
        <w:fldChar w:fldCharType="separate"/>
      </w:r>
      <w:r>
        <w:t>14</w:t>
      </w:r>
      <w:r>
        <w:fldChar w:fldCharType="end"/>
      </w:r>
      <w:r>
        <w:fldChar w:fldCharType="end"/>
      </w:r>
    </w:p>
    <w:p w14:paraId="12E89055">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"_Toc183185169" </w:instrText>
      </w:r>
      <w:r>
        <w:fldChar w:fldCharType="separate"/>
      </w:r>
      <w:r>
        <w:rPr>
          <w:rStyle w:val="31"/>
          <w:rFonts w:ascii="黑体"/>
        </w:rPr>
        <w:t>2.6.5</w:t>
      </w:r>
      <w:r>
        <w:rPr>
          <w:rFonts w:eastAsiaTheme="minorEastAsia"/>
          <w:sz w:val="22"/>
          <w:szCs w:val="24"/>
          <w14:ligatures w14:val="standardContextual"/>
        </w:rPr>
        <w:tab/>
      </w:r>
      <w:r>
        <w:rPr>
          <w:rStyle w:val="31"/>
          <w:rFonts w:ascii="黑体"/>
        </w:rPr>
        <w:t>标点符号</w:t>
      </w:r>
      <w:r>
        <w:tab/>
      </w:r>
      <w:r>
        <w:fldChar w:fldCharType="begin"/>
      </w:r>
      <w:r>
        <w:instrText xml:space="preserve"> PAGEREF _Toc183185169 \h </w:instrText>
      </w:r>
      <w:r>
        <w:fldChar w:fldCharType="separate"/>
      </w:r>
      <w:r>
        <w:t>14</w:t>
      </w:r>
      <w:r>
        <w:fldChar w:fldCharType="end"/>
      </w:r>
      <w:r>
        <w:fldChar w:fldCharType="end"/>
      </w:r>
    </w:p>
    <w:p w14:paraId="7EF5D5C8">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"_Toc183185170" </w:instrText>
      </w:r>
      <w:r>
        <w:fldChar w:fldCharType="separate"/>
      </w:r>
      <w:r>
        <w:rPr>
          <w:rStyle w:val="31"/>
        </w:rPr>
        <w:t>3</w:t>
      </w:r>
      <w:r>
        <w:rPr>
          <w:rFonts w:asciiTheme="minorHAnsi" w:hAnsiTheme="minorHAnsi" w:eastAsiaTheme="minorEastAsia"/>
          <w:sz w:val="22"/>
          <w:szCs w:val="24"/>
          <w14:ligatures w14:val="standardContextual"/>
        </w:rPr>
        <w:tab/>
      </w:r>
      <w:r>
        <w:rPr>
          <w:rStyle w:val="31"/>
        </w:rPr>
        <w:t>毕业论文（设计）打印说明</w:t>
      </w:r>
      <w:r>
        <w:tab/>
      </w:r>
      <w:r>
        <w:fldChar w:fldCharType="begin"/>
      </w:r>
      <w:r>
        <w:instrText xml:space="preserve"> PAGEREF _Toc183185170 \h </w:instrText>
      </w:r>
      <w:r>
        <w:fldChar w:fldCharType="separate"/>
      </w:r>
      <w:r>
        <w:t>15</w:t>
      </w:r>
      <w:r>
        <w:fldChar w:fldCharType="end"/>
      </w:r>
      <w:r>
        <w:fldChar w:fldCharType="end"/>
      </w:r>
    </w:p>
    <w:p w14:paraId="38174FBE">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"_Toc183185171" </w:instrText>
      </w:r>
      <w:r>
        <w:fldChar w:fldCharType="separate"/>
      </w:r>
      <w:r>
        <w:rPr>
          <w:rStyle w:val="31"/>
        </w:rPr>
        <w:t>3.1</w:t>
      </w:r>
      <w:r>
        <w:rPr>
          <w:rFonts w:eastAsiaTheme="minorEastAsia"/>
          <w:sz w:val="22"/>
          <w:szCs w:val="24"/>
          <w14:ligatures w14:val="standardContextual"/>
        </w:rPr>
        <w:tab/>
      </w:r>
      <w:r>
        <w:rPr>
          <w:rStyle w:val="31"/>
        </w:rPr>
        <w:t>封页</w:t>
      </w:r>
      <w:r>
        <w:tab/>
      </w:r>
      <w:r>
        <w:fldChar w:fldCharType="begin"/>
      </w:r>
      <w:r>
        <w:instrText xml:space="preserve"> PAGEREF _Toc183185171 \h </w:instrText>
      </w:r>
      <w:r>
        <w:fldChar w:fldCharType="separate"/>
      </w:r>
      <w:r>
        <w:t>15</w:t>
      </w:r>
      <w:r>
        <w:fldChar w:fldCharType="end"/>
      </w:r>
      <w:r>
        <w:fldChar w:fldCharType="end"/>
      </w:r>
    </w:p>
    <w:p w14:paraId="715B100D">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"_Toc183185172" </w:instrText>
      </w:r>
      <w:r>
        <w:fldChar w:fldCharType="separate"/>
      </w:r>
      <w:r>
        <w:rPr>
          <w:rStyle w:val="31"/>
          <w:rFonts w:ascii="黑体"/>
        </w:rPr>
        <w:t>3.1.1</w:t>
      </w:r>
      <w:r>
        <w:rPr>
          <w:rFonts w:eastAsiaTheme="minorEastAsia"/>
          <w:sz w:val="22"/>
          <w:szCs w:val="24"/>
          <w14:ligatures w14:val="standardContextual"/>
        </w:rPr>
        <w:tab/>
      </w:r>
      <w:r>
        <w:rPr>
          <w:rStyle w:val="31"/>
          <w:rFonts w:ascii="黑体"/>
        </w:rPr>
        <w:t>封皮</w:t>
      </w:r>
      <w:r>
        <w:tab/>
      </w:r>
      <w:r>
        <w:fldChar w:fldCharType="begin"/>
      </w:r>
      <w:r>
        <w:instrText xml:space="preserve"> PAGEREF _Toc183185172 \h </w:instrText>
      </w:r>
      <w:r>
        <w:fldChar w:fldCharType="separate"/>
      </w:r>
      <w:r>
        <w:t>15</w:t>
      </w:r>
      <w:r>
        <w:fldChar w:fldCharType="end"/>
      </w:r>
      <w:r>
        <w:fldChar w:fldCharType="end"/>
      </w:r>
    </w:p>
    <w:p w14:paraId="4D83AF5E">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"_Toc183185173" </w:instrText>
      </w:r>
      <w:r>
        <w:fldChar w:fldCharType="separate"/>
      </w:r>
      <w:r>
        <w:rPr>
          <w:rStyle w:val="31"/>
          <w:rFonts w:ascii="黑体"/>
        </w:rPr>
        <w:t>3.1.2</w:t>
      </w:r>
      <w:r>
        <w:rPr>
          <w:rFonts w:eastAsiaTheme="minorEastAsia"/>
          <w:sz w:val="22"/>
          <w:szCs w:val="24"/>
          <w14:ligatures w14:val="standardContextual"/>
        </w:rPr>
        <w:tab/>
      </w:r>
      <w:r>
        <w:rPr>
          <w:rStyle w:val="31"/>
          <w:rFonts w:ascii="黑体"/>
        </w:rPr>
        <w:t>封一</w:t>
      </w:r>
      <w:r>
        <w:tab/>
      </w:r>
      <w:r>
        <w:fldChar w:fldCharType="begin"/>
      </w:r>
      <w:r>
        <w:instrText xml:space="preserve"> PAGEREF _Toc183185173 \h </w:instrText>
      </w:r>
      <w:r>
        <w:fldChar w:fldCharType="separate"/>
      </w:r>
      <w:r>
        <w:t>15</w:t>
      </w:r>
      <w:r>
        <w:fldChar w:fldCharType="end"/>
      </w:r>
      <w:r>
        <w:fldChar w:fldCharType="end"/>
      </w:r>
    </w:p>
    <w:p w14:paraId="4FEB9186">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"_Toc183185174" </w:instrText>
      </w:r>
      <w:r>
        <w:fldChar w:fldCharType="separate"/>
      </w:r>
      <w:r>
        <w:rPr>
          <w:rStyle w:val="31"/>
          <w:rFonts w:ascii="黑体"/>
        </w:rPr>
        <w:t>3.1.3</w:t>
      </w:r>
      <w:r>
        <w:rPr>
          <w:rFonts w:eastAsiaTheme="minorEastAsia"/>
          <w:sz w:val="22"/>
          <w:szCs w:val="24"/>
          <w14:ligatures w14:val="standardContextual"/>
        </w:rPr>
        <w:tab/>
      </w:r>
      <w:r>
        <w:rPr>
          <w:rStyle w:val="31"/>
          <w:rFonts w:ascii="黑体"/>
        </w:rPr>
        <w:t>封二</w:t>
      </w:r>
      <w:r>
        <w:tab/>
      </w:r>
      <w:r>
        <w:fldChar w:fldCharType="begin"/>
      </w:r>
      <w:r>
        <w:instrText xml:space="preserve"> PAGEREF _Toc183185174 \h </w:instrText>
      </w:r>
      <w:r>
        <w:fldChar w:fldCharType="separate"/>
      </w:r>
      <w:r>
        <w:t>15</w:t>
      </w:r>
      <w:r>
        <w:fldChar w:fldCharType="end"/>
      </w:r>
      <w:r>
        <w:fldChar w:fldCharType="end"/>
      </w:r>
    </w:p>
    <w:p w14:paraId="1B3A9C7F">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"_Toc183185175" </w:instrText>
      </w:r>
      <w:r>
        <w:fldChar w:fldCharType="separate"/>
      </w:r>
      <w:r>
        <w:rPr>
          <w:rStyle w:val="31"/>
        </w:rPr>
        <w:t>3.2</w:t>
      </w:r>
      <w:r>
        <w:rPr>
          <w:rFonts w:eastAsiaTheme="minorEastAsia"/>
          <w:sz w:val="22"/>
          <w:szCs w:val="24"/>
          <w14:ligatures w14:val="standardContextual"/>
        </w:rPr>
        <w:tab/>
      </w:r>
      <w:r>
        <w:rPr>
          <w:rStyle w:val="31"/>
        </w:rPr>
        <w:t>中英文摘要</w:t>
      </w:r>
      <w:r>
        <w:tab/>
      </w:r>
      <w:r>
        <w:fldChar w:fldCharType="begin"/>
      </w:r>
      <w:r>
        <w:instrText xml:space="preserve"> PAGEREF _Toc183185175 \h </w:instrText>
      </w:r>
      <w:r>
        <w:fldChar w:fldCharType="separate"/>
      </w:r>
      <w:r>
        <w:t>15</w:t>
      </w:r>
      <w:r>
        <w:fldChar w:fldCharType="end"/>
      </w:r>
      <w:r>
        <w:fldChar w:fldCharType="end"/>
      </w:r>
    </w:p>
    <w:p w14:paraId="32926D4F">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"_Toc183185176" </w:instrText>
      </w:r>
      <w:r>
        <w:fldChar w:fldCharType="separate"/>
      </w:r>
      <w:r>
        <w:rPr>
          <w:rStyle w:val="31"/>
        </w:rPr>
        <w:t>3.2.1</w:t>
      </w:r>
      <w:r>
        <w:rPr>
          <w:rFonts w:eastAsiaTheme="minorEastAsia"/>
          <w:sz w:val="22"/>
          <w:szCs w:val="24"/>
          <w14:ligatures w14:val="standardContextual"/>
        </w:rPr>
        <w:tab/>
      </w:r>
      <w:r>
        <w:rPr>
          <w:rStyle w:val="31"/>
        </w:rPr>
        <w:t>中文摘要</w:t>
      </w:r>
      <w:r>
        <w:tab/>
      </w:r>
      <w:r>
        <w:fldChar w:fldCharType="begin"/>
      </w:r>
      <w:r>
        <w:instrText xml:space="preserve"> PAGEREF _Toc183185176 \h </w:instrText>
      </w:r>
      <w:r>
        <w:fldChar w:fldCharType="separate"/>
      </w:r>
      <w:r>
        <w:t>15</w:t>
      </w:r>
      <w:r>
        <w:fldChar w:fldCharType="end"/>
      </w:r>
      <w:r>
        <w:fldChar w:fldCharType="end"/>
      </w:r>
    </w:p>
    <w:p w14:paraId="367839E1">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"_Toc183185177" </w:instrText>
      </w:r>
      <w:r>
        <w:fldChar w:fldCharType="separate"/>
      </w:r>
      <w:r>
        <w:rPr>
          <w:rStyle w:val="31"/>
          <w:rFonts w:ascii="黑体"/>
        </w:rPr>
        <w:t>3.2.2</w:t>
      </w:r>
      <w:r>
        <w:rPr>
          <w:rFonts w:eastAsiaTheme="minorEastAsia"/>
          <w:sz w:val="22"/>
          <w:szCs w:val="24"/>
          <w14:ligatures w14:val="standardContextual"/>
        </w:rPr>
        <w:tab/>
      </w:r>
      <w:r>
        <w:rPr>
          <w:rStyle w:val="31"/>
          <w:rFonts w:ascii="黑体"/>
        </w:rPr>
        <w:t>英文摘要</w:t>
      </w:r>
      <w:r>
        <w:tab/>
      </w:r>
      <w:r>
        <w:fldChar w:fldCharType="begin"/>
      </w:r>
      <w:r>
        <w:instrText xml:space="preserve"> PAGEREF _Toc183185177 \h </w:instrText>
      </w:r>
      <w:r>
        <w:fldChar w:fldCharType="separate"/>
      </w:r>
      <w:r>
        <w:t>15</w:t>
      </w:r>
      <w:r>
        <w:fldChar w:fldCharType="end"/>
      </w:r>
      <w:r>
        <w:fldChar w:fldCharType="end"/>
      </w:r>
    </w:p>
    <w:p w14:paraId="3D513FD6">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"_Toc183185178" </w:instrText>
      </w:r>
      <w:r>
        <w:fldChar w:fldCharType="separate"/>
      </w:r>
      <w:r>
        <w:rPr>
          <w:rStyle w:val="31"/>
          <w:rFonts w:ascii="黑体" w:hAnsi="Arial"/>
        </w:rPr>
        <w:t>3.3</w:t>
      </w:r>
      <w:r>
        <w:rPr>
          <w:rFonts w:eastAsiaTheme="minorEastAsia"/>
          <w:sz w:val="22"/>
          <w:szCs w:val="24"/>
          <w14:ligatures w14:val="standardContextual"/>
        </w:rPr>
        <w:tab/>
      </w:r>
      <w:r>
        <w:rPr>
          <w:rStyle w:val="31"/>
          <w:rFonts w:ascii="黑体" w:hAnsi="Arial"/>
        </w:rPr>
        <w:t>目录</w:t>
      </w:r>
      <w:r>
        <w:tab/>
      </w:r>
      <w:r>
        <w:fldChar w:fldCharType="begin"/>
      </w:r>
      <w:r>
        <w:instrText xml:space="preserve"> PAGEREF _Toc183185178 \h </w:instrText>
      </w:r>
      <w:r>
        <w:fldChar w:fldCharType="separate"/>
      </w:r>
      <w:r>
        <w:t>15</w:t>
      </w:r>
      <w:r>
        <w:fldChar w:fldCharType="end"/>
      </w:r>
      <w:r>
        <w:fldChar w:fldCharType="end"/>
      </w:r>
    </w:p>
    <w:p w14:paraId="710AB913">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"_Toc183185179" </w:instrText>
      </w:r>
      <w:r>
        <w:fldChar w:fldCharType="separate"/>
      </w:r>
      <w:r>
        <w:rPr>
          <w:rStyle w:val="31"/>
          <w:rFonts w:ascii="黑体" w:hAnsi="Arial"/>
        </w:rPr>
        <w:t>3.4</w:t>
      </w:r>
      <w:r>
        <w:rPr>
          <w:rFonts w:eastAsiaTheme="minorEastAsia"/>
          <w:sz w:val="22"/>
          <w:szCs w:val="24"/>
          <w14:ligatures w14:val="standardContextual"/>
        </w:rPr>
        <w:tab/>
      </w:r>
      <w:r>
        <w:rPr>
          <w:rStyle w:val="31"/>
          <w:rFonts w:ascii="黑体" w:hAnsi="Arial"/>
        </w:rPr>
        <w:t>正文</w:t>
      </w:r>
      <w:r>
        <w:tab/>
      </w:r>
      <w:r>
        <w:fldChar w:fldCharType="begin"/>
      </w:r>
      <w:r>
        <w:instrText xml:space="preserve"> PAGEREF _Toc183185179 \h </w:instrText>
      </w:r>
      <w:r>
        <w:fldChar w:fldCharType="separate"/>
      </w:r>
      <w:r>
        <w:t>15</w:t>
      </w:r>
      <w:r>
        <w:fldChar w:fldCharType="end"/>
      </w:r>
      <w:r>
        <w:fldChar w:fldCharType="end"/>
      </w:r>
    </w:p>
    <w:p w14:paraId="436B00EB">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"_Toc183185180" </w:instrText>
      </w:r>
      <w:r>
        <w:fldChar w:fldCharType="separate"/>
      </w:r>
      <w:r>
        <w:rPr>
          <w:rStyle w:val="31"/>
        </w:rPr>
        <w:t>3.4.1</w:t>
      </w:r>
      <w:r>
        <w:rPr>
          <w:rFonts w:eastAsiaTheme="minorEastAsia"/>
          <w:sz w:val="22"/>
          <w:szCs w:val="24"/>
          <w14:ligatures w14:val="standardContextual"/>
        </w:rPr>
        <w:tab/>
      </w:r>
      <w:r>
        <w:rPr>
          <w:rStyle w:val="31"/>
        </w:rPr>
        <w:t>正文</w:t>
      </w:r>
      <w:r>
        <w:tab/>
      </w:r>
      <w:r>
        <w:fldChar w:fldCharType="begin"/>
      </w:r>
      <w:r>
        <w:instrText xml:space="preserve"> PAGEREF _Toc183185180 \h </w:instrText>
      </w:r>
      <w:r>
        <w:fldChar w:fldCharType="separate"/>
      </w:r>
      <w:r>
        <w:t>15</w:t>
      </w:r>
      <w:r>
        <w:fldChar w:fldCharType="end"/>
      </w:r>
      <w:r>
        <w:fldChar w:fldCharType="end"/>
      </w:r>
    </w:p>
    <w:p w14:paraId="7B0F0A50">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"_Toc183185181" </w:instrText>
      </w:r>
      <w:r>
        <w:fldChar w:fldCharType="separate"/>
      </w:r>
      <w:r>
        <w:rPr>
          <w:rStyle w:val="31"/>
        </w:rPr>
        <w:t>4</w:t>
      </w:r>
      <w:r>
        <w:rPr>
          <w:rFonts w:asciiTheme="minorHAnsi" w:hAnsiTheme="minorHAnsi" w:eastAsiaTheme="minorEastAsia"/>
          <w:sz w:val="22"/>
          <w:szCs w:val="24"/>
          <w14:ligatures w14:val="standardContextual"/>
        </w:rPr>
        <w:tab/>
      </w:r>
      <w:r>
        <w:rPr>
          <w:rStyle w:val="31"/>
        </w:rPr>
        <w:t>第四章题目</w:t>
      </w:r>
      <w:r>
        <w:tab/>
      </w:r>
      <w:r>
        <w:fldChar w:fldCharType="begin"/>
      </w:r>
      <w:r>
        <w:instrText xml:space="preserve"> PAGEREF _Toc183185181 \h </w:instrText>
      </w:r>
      <w:r>
        <w:fldChar w:fldCharType="separate"/>
      </w:r>
      <w:r>
        <w:t>16</w:t>
      </w:r>
      <w:r>
        <w:fldChar w:fldCharType="end"/>
      </w:r>
      <w:r>
        <w:fldChar w:fldCharType="end"/>
      </w:r>
    </w:p>
    <w:p w14:paraId="0B0BA231">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"_Toc183185182" </w:instrText>
      </w:r>
      <w:r>
        <w:fldChar w:fldCharType="separate"/>
      </w:r>
      <w:r>
        <w:rPr>
          <w:rStyle w:val="31"/>
        </w:rPr>
        <w:t>4.1</w:t>
      </w:r>
      <w:r>
        <w:rPr>
          <w:rFonts w:eastAsiaTheme="minorEastAsia"/>
          <w:sz w:val="22"/>
          <w:szCs w:val="24"/>
          <w14:ligatures w14:val="standardContextual"/>
        </w:rPr>
        <w:tab/>
      </w:r>
      <w:r>
        <w:rPr>
          <w:rStyle w:val="31"/>
        </w:rPr>
        <w:t>第四章第一节题目</w:t>
      </w:r>
      <w:r>
        <w:tab/>
      </w:r>
      <w:r>
        <w:fldChar w:fldCharType="begin"/>
      </w:r>
      <w:r>
        <w:instrText xml:space="preserve"> PAGEREF _Toc183185182 \h </w:instrText>
      </w:r>
      <w:r>
        <w:fldChar w:fldCharType="separate"/>
      </w:r>
      <w:r>
        <w:t>16</w:t>
      </w:r>
      <w:r>
        <w:fldChar w:fldCharType="end"/>
      </w:r>
      <w:r>
        <w:fldChar w:fldCharType="end"/>
      </w:r>
    </w:p>
    <w:p w14:paraId="5859E055">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"_Toc183185183" </w:instrText>
      </w:r>
      <w:r>
        <w:fldChar w:fldCharType="separate"/>
      </w:r>
      <w:r>
        <w:rPr>
          <w:rStyle w:val="31"/>
        </w:rPr>
        <w:t>4.1.1</w:t>
      </w:r>
      <w:r>
        <w:rPr>
          <w:rFonts w:eastAsiaTheme="minorEastAsia"/>
          <w:sz w:val="22"/>
          <w:szCs w:val="24"/>
          <w14:ligatures w14:val="standardContextual"/>
        </w:rPr>
        <w:tab/>
      </w:r>
      <w:r>
        <w:rPr>
          <w:rStyle w:val="31"/>
        </w:rPr>
        <w:t>第四章第一节一级题目</w:t>
      </w:r>
      <w:r>
        <w:tab/>
      </w:r>
      <w:r>
        <w:fldChar w:fldCharType="begin"/>
      </w:r>
      <w:r>
        <w:instrText xml:space="preserve"> PAGEREF _Toc183185183 \h </w:instrText>
      </w:r>
      <w:r>
        <w:fldChar w:fldCharType="separate"/>
      </w:r>
      <w:r>
        <w:t>16</w:t>
      </w:r>
      <w:r>
        <w:fldChar w:fldCharType="end"/>
      </w:r>
      <w:r>
        <w:fldChar w:fldCharType="end"/>
      </w:r>
    </w:p>
    <w:p w14:paraId="0AFFEF01">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"_Toc183185184" </w:instrText>
      </w:r>
      <w:r>
        <w:fldChar w:fldCharType="separate"/>
      </w:r>
      <w:r>
        <w:rPr>
          <w:rStyle w:val="31"/>
        </w:rPr>
        <w:t>4.2</w:t>
      </w:r>
      <w:r>
        <w:rPr>
          <w:rFonts w:eastAsiaTheme="minorEastAsia"/>
          <w:sz w:val="22"/>
          <w:szCs w:val="24"/>
          <w14:ligatures w14:val="standardContextual"/>
        </w:rPr>
        <w:tab/>
      </w:r>
      <w:r>
        <w:rPr>
          <w:rStyle w:val="31"/>
        </w:rPr>
        <w:t>第四章第二节题目</w:t>
      </w:r>
      <w:r>
        <w:tab/>
      </w:r>
      <w:r>
        <w:fldChar w:fldCharType="begin"/>
      </w:r>
      <w:r>
        <w:instrText xml:space="preserve"> PAGEREF _Toc183185184 \h </w:instrText>
      </w:r>
      <w:r>
        <w:fldChar w:fldCharType="separate"/>
      </w:r>
      <w:r>
        <w:t>16</w:t>
      </w:r>
      <w:r>
        <w:fldChar w:fldCharType="end"/>
      </w:r>
      <w:r>
        <w:fldChar w:fldCharType="end"/>
      </w:r>
    </w:p>
    <w:p w14:paraId="1780AFD7">
      <w:pPr>
        <w:pStyle w:val="16"/>
        <w:tabs>
          <w:tab w:val="left" w:pos="1760"/>
          <w:tab w:val="right" w:leader="dot" w:pos="9060"/>
        </w:tabs>
        <w:rPr>
          <w:rFonts w:eastAsiaTheme="minorEastAsia"/>
          <w:sz w:val="22"/>
          <w:szCs w:val="24"/>
          <w14:ligatures w14:val="standardContextual"/>
        </w:rPr>
      </w:pPr>
      <w:r>
        <w:fldChar w:fldCharType="begin"/>
      </w:r>
      <w:r>
        <w:instrText xml:space="preserve"> HYPERLINK \l "_Toc183185185" </w:instrText>
      </w:r>
      <w:r>
        <w:fldChar w:fldCharType="separate"/>
      </w:r>
      <w:r>
        <w:rPr>
          <w:rStyle w:val="31"/>
        </w:rPr>
        <w:t>4.2.1</w:t>
      </w:r>
      <w:r>
        <w:rPr>
          <w:rFonts w:eastAsiaTheme="minorEastAsia"/>
          <w:sz w:val="22"/>
          <w:szCs w:val="24"/>
          <w14:ligatures w14:val="standardContextual"/>
        </w:rPr>
        <w:tab/>
      </w:r>
      <w:r>
        <w:rPr>
          <w:rStyle w:val="31"/>
        </w:rPr>
        <w:t>第四章第二节一级题目</w:t>
      </w:r>
      <w:r>
        <w:tab/>
      </w:r>
      <w:r>
        <w:fldChar w:fldCharType="begin"/>
      </w:r>
      <w:r>
        <w:instrText xml:space="preserve"> PAGEREF _Toc183185185 \h </w:instrText>
      </w:r>
      <w:r>
        <w:fldChar w:fldCharType="separate"/>
      </w:r>
      <w:r>
        <w:t>16</w:t>
      </w:r>
      <w:r>
        <w:fldChar w:fldCharType="end"/>
      </w:r>
      <w:r>
        <w:fldChar w:fldCharType="end"/>
      </w:r>
    </w:p>
    <w:p w14:paraId="3EE6809B">
      <w:pPr>
        <w:pStyle w:val="21"/>
        <w:tabs>
          <w:tab w:val="left" w:pos="420"/>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"_Toc183185186" </w:instrText>
      </w:r>
      <w:r>
        <w:fldChar w:fldCharType="separate"/>
      </w:r>
      <w:r>
        <w:rPr>
          <w:rStyle w:val="31"/>
        </w:rPr>
        <w:t>5</w:t>
      </w:r>
      <w:r>
        <w:rPr>
          <w:rFonts w:asciiTheme="minorHAnsi" w:hAnsiTheme="minorHAnsi" w:eastAsiaTheme="minorEastAsia"/>
          <w:sz w:val="22"/>
          <w:szCs w:val="24"/>
          <w14:ligatures w14:val="standardContextual"/>
        </w:rPr>
        <w:tab/>
      </w:r>
      <w:r>
        <w:rPr>
          <w:rStyle w:val="31"/>
        </w:rPr>
        <w:t>使用“标题1-居中-无自动编号”样式</w:t>
      </w:r>
      <w:r>
        <w:tab/>
      </w:r>
      <w:r>
        <w:fldChar w:fldCharType="begin"/>
      </w:r>
      <w:r>
        <w:instrText xml:space="preserve"> PAGEREF _Toc183185186 \h </w:instrText>
      </w:r>
      <w:r>
        <w:fldChar w:fldCharType="separate"/>
      </w:r>
      <w:r>
        <w:t>17</w:t>
      </w:r>
      <w:r>
        <w:fldChar w:fldCharType="end"/>
      </w:r>
      <w:r>
        <w:fldChar w:fldCharType="end"/>
      </w:r>
    </w:p>
    <w:p w14:paraId="2BE0884F">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"_Toc183185187" </w:instrText>
      </w:r>
      <w:r>
        <w:fldChar w:fldCharType="separate"/>
      </w:r>
      <w:r>
        <w:rPr>
          <w:rStyle w:val="31"/>
        </w:rPr>
        <w:t>5.1</w:t>
      </w:r>
      <w:r>
        <w:rPr>
          <w:rFonts w:eastAsiaTheme="minorEastAsia"/>
          <w:sz w:val="22"/>
          <w:szCs w:val="24"/>
          <w14:ligatures w14:val="standardContextual"/>
        </w:rPr>
        <w:tab/>
      </w:r>
      <w:r>
        <w:rPr>
          <w:rStyle w:val="31"/>
        </w:rPr>
        <w:t>打开样式窗格</w:t>
      </w:r>
      <w:r>
        <w:tab/>
      </w:r>
      <w:r>
        <w:fldChar w:fldCharType="begin"/>
      </w:r>
      <w:r>
        <w:instrText xml:space="preserve"> PAGEREF _Toc183185187 \h </w:instrText>
      </w:r>
      <w:r>
        <w:fldChar w:fldCharType="separate"/>
      </w:r>
      <w:r>
        <w:t>17</w:t>
      </w:r>
      <w:r>
        <w:fldChar w:fldCharType="end"/>
      </w:r>
      <w:r>
        <w:fldChar w:fldCharType="end"/>
      </w:r>
    </w:p>
    <w:p w14:paraId="5FDA1BE9">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"_Toc183185188" </w:instrText>
      </w:r>
      <w:r>
        <w:fldChar w:fldCharType="separate"/>
      </w:r>
      <w:r>
        <w:rPr>
          <w:rStyle w:val="31"/>
        </w:rPr>
        <w:t>5.2</w:t>
      </w:r>
      <w:r>
        <w:rPr>
          <w:rFonts w:eastAsiaTheme="minorEastAsia"/>
          <w:sz w:val="22"/>
          <w:szCs w:val="24"/>
          <w14:ligatures w14:val="standardContextual"/>
        </w:rPr>
        <w:tab/>
      </w:r>
      <w:r>
        <w:rPr>
          <w:rStyle w:val="31"/>
        </w:rPr>
        <w:t>查看样式</w:t>
      </w:r>
      <w:r>
        <w:tab/>
      </w:r>
      <w:r>
        <w:fldChar w:fldCharType="begin"/>
      </w:r>
      <w:r>
        <w:instrText xml:space="preserve"> PAGEREF _Toc183185188 \h </w:instrText>
      </w:r>
      <w:r>
        <w:fldChar w:fldCharType="separate"/>
      </w:r>
      <w:r>
        <w:t>17</w:t>
      </w:r>
      <w:r>
        <w:fldChar w:fldCharType="end"/>
      </w:r>
      <w:r>
        <w:fldChar w:fldCharType="end"/>
      </w:r>
    </w:p>
    <w:p w14:paraId="4D6D91FC">
      <w:pPr>
        <w:pStyle w:val="22"/>
        <w:tabs>
          <w:tab w:val="left" w:pos="1100"/>
          <w:tab w:val="right" w:leader="dot" w:pos="9060"/>
        </w:tabs>
        <w:rPr>
          <w:rFonts w:eastAsiaTheme="minorEastAsia"/>
          <w:sz w:val="22"/>
          <w:szCs w:val="24"/>
          <w14:ligatures w14:val="standardContextual"/>
        </w:rPr>
      </w:pPr>
      <w:r>
        <w:fldChar w:fldCharType="begin"/>
      </w:r>
      <w:r>
        <w:instrText xml:space="preserve"> HYPERLINK \l "_Toc183185189" </w:instrText>
      </w:r>
      <w:r>
        <w:fldChar w:fldCharType="separate"/>
      </w:r>
      <w:r>
        <w:rPr>
          <w:rStyle w:val="31"/>
        </w:rPr>
        <w:t>5.3</w:t>
      </w:r>
      <w:r>
        <w:rPr>
          <w:rFonts w:eastAsiaTheme="minorEastAsia"/>
          <w:sz w:val="22"/>
          <w:szCs w:val="24"/>
          <w14:ligatures w14:val="standardContextual"/>
        </w:rPr>
        <w:tab/>
      </w:r>
      <w:r>
        <w:rPr>
          <w:rStyle w:val="31"/>
        </w:rPr>
        <w:t>使用样式</w:t>
      </w:r>
      <w:r>
        <w:tab/>
      </w:r>
      <w:r>
        <w:fldChar w:fldCharType="begin"/>
      </w:r>
      <w:r>
        <w:instrText xml:space="preserve"> PAGEREF _Toc183185189 \h </w:instrText>
      </w:r>
      <w:r>
        <w:fldChar w:fldCharType="separate"/>
      </w:r>
      <w:r>
        <w:t>19</w:t>
      </w:r>
      <w:r>
        <w:fldChar w:fldCharType="end"/>
      </w:r>
      <w:r>
        <w:fldChar w:fldCharType="end"/>
      </w:r>
    </w:p>
    <w:p w14:paraId="7F86504D">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"_Toc183185190" </w:instrText>
      </w:r>
      <w:r>
        <w:fldChar w:fldCharType="separate"/>
      </w:r>
      <w:r>
        <w:rPr>
          <w:rStyle w:val="31"/>
        </w:rPr>
        <w:t>结    论</w:t>
      </w:r>
      <w:r>
        <w:tab/>
      </w:r>
      <w:r>
        <w:fldChar w:fldCharType="begin"/>
      </w:r>
      <w:r>
        <w:instrText xml:space="preserve"> PAGEREF _Toc183185190 \h </w:instrText>
      </w:r>
      <w:r>
        <w:fldChar w:fldCharType="separate"/>
      </w:r>
      <w:r>
        <w:t>20</w:t>
      </w:r>
      <w:r>
        <w:fldChar w:fldCharType="end"/>
      </w:r>
      <w:r>
        <w:fldChar w:fldCharType="end"/>
      </w:r>
    </w:p>
    <w:p w14:paraId="5EC39F6B">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"_Toc183185191" </w:instrText>
      </w:r>
      <w:r>
        <w:fldChar w:fldCharType="separate"/>
      </w:r>
      <w:r>
        <w:rPr>
          <w:rStyle w:val="31"/>
        </w:rPr>
        <w:t>参 考 文 献</w:t>
      </w:r>
      <w:r>
        <w:tab/>
      </w:r>
      <w:r>
        <w:fldChar w:fldCharType="begin"/>
      </w:r>
      <w:r>
        <w:instrText xml:space="preserve"> PAGEREF _Toc183185191 \h </w:instrText>
      </w:r>
      <w:r>
        <w:fldChar w:fldCharType="separate"/>
      </w:r>
      <w:r>
        <w:t>21</w:t>
      </w:r>
      <w:r>
        <w:fldChar w:fldCharType="end"/>
      </w:r>
      <w:r>
        <w:fldChar w:fldCharType="end"/>
      </w:r>
    </w:p>
    <w:p w14:paraId="11C7B90B">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"_Toc183185192" </w:instrText>
      </w:r>
      <w:r>
        <w:fldChar w:fldCharType="separate"/>
      </w:r>
      <w:r>
        <w:rPr>
          <w:rStyle w:val="31"/>
        </w:rPr>
        <w:t>致    谢</w:t>
      </w:r>
      <w:r>
        <w:tab/>
      </w:r>
      <w:r>
        <w:fldChar w:fldCharType="begin"/>
      </w:r>
      <w:r>
        <w:instrText xml:space="preserve"> PAGEREF _Toc183185192 \h </w:instrText>
      </w:r>
      <w:r>
        <w:fldChar w:fldCharType="separate"/>
      </w:r>
      <w:r>
        <w:t>22</w:t>
      </w:r>
      <w:r>
        <w:fldChar w:fldCharType="end"/>
      </w:r>
      <w:r>
        <w:fldChar w:fldCharType="end"/>
      </w:r>
    </w:p>
    <w:p w14:paraId="3612A76D">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"_Toc183185193" </w:instrText>
      </w:r>
      <w:r>
        <w:fldChar w:fldCharType="separate"/>
      </w:r>
      <w:r>
        <w:rPr>
          <w:rStyle w:val="31"/>
        </w:rPr>
        <w:t>发表学术论文情况</w:t>
      </w:r>
      <w:r>
        <w:tab/>
      </w:r>
      <w:r>
        <w:fldChar w:fldCharType="begin"/>
      </w:r>
      <w:r>
        <w:instrText xml:space="preserve"> PAGEREF _Toc183185193 \h </w:instrText>
      </w:r>
      <w:r>
        <w:fldChar w:fldCharType="separate"/>
      </w:r>
      <w:r>
        <w:t>23</w:t>
      </w:r>
      <w:r>
        <w:fldChar w:fldCharType="end"/>
      </w:r>
      <w:r>
        <w:fldChar w:fldCharType="end"/>
      </w:r>
    </w:p>
    <w:p w14:paraId="04ADBE91">
      <w:pPr>
        <w:pStyle w:val="21"/>
        <w:tabs>
          <w:tab w:val="right" w:leader="dot" w:pos="9060"/>
        </w:tabs>
        <w:rPr>
          <w:rFonts w:asciiTheme="minorHAnsi" w:hAnsiTheme="minorHAnsi" w:eastAsiaTheme="minorEastAsia"/>
          <w:sz w:val="22"/>
          <w:szCs w:val="24"/>
          <w14:ligatures w14:val="standardContextual"/>
        </w:rPr>
      </w:pPr>
      <w:r>
        <w:fldChar w:fldCharType="begin"/>
      </w:r>
      <w:r>
        <w:instrText xml:space="preserve"> HYPERLINK \l "_Toc183185194" </w:instrText>
      </w:r>
      <w:r>
        <w:fldChar w:fldCharType="separate"/>
      </w:r>
      <w:r>
        <w:rPr>
          <w:rStyle w:val="31"/>
        </w:rPr>
        <w:t>附录A 附录内容名称</w:t>
      </w:r>
      <w:r>
        <w:tab/>
      </w:r>
      <w:r>
        <w:fldChar w:fldCharType="begin"/>
      </w:r>
      <w:r>
        <w:instrText xml:space="preserve"> PAGEREF _Toc183185194 \h </w:instrText>
      </w:r>
      <w:r>
        <w:fldChar w:fldCharType="separate"/>
      </w:r>
      <w:r>
        <w:t>24</w:t>
      </w:r>
      <w:r>
        <w:fldChar w:fldCharType="end"/>
      </w:r>
      <w:r>
        <w:fldChar w:fldCharType="end"/>
      </w:r>
    </w:p>
    <w:p w14:paraId="4CD1BD22">
      <w:pPr>
        <w:spacing w:line="300" w:lineRule="auto"/>
        <w:rPr>
          <w:rFonts w:ascii="宋体" w:hAnsi="宋体" w:cs="宋体"/>
          <w:sz w:val="22"/>
          <w:szCs w:val="24"/>
          <w:shd w:val="pct15" w:color="auto" w:fill="FFFFFF"/>
        </w:rPr>
      </w:pPr>
      <w:r>
        <w:rPr>
          <w:rFonts w:ascii="宋体" w:hAnsi="宋体" w:cs="宋体"/>
          <w:sz w:val="24"/>
          <w:szCs w:val="24"/>
        </w:rPr>
        <w:fldChar w:fldCharType="end"/>
      </w:r>
    </w:p>
    <w:p w14:paraId="2551A8E8">
      <w:pPr>
        <w:spacing w:line="300" w:lineRule="auto"/>
        <w:rPr>
          <w:color w:val="000000"/>
          <w:sz w:val="18"/>
          <w:u w:val="double"/>
        </w:rPr>
      </w:pPr>
      <w:r>
        <w:rPr>
          <w:rFonts w:ascii="宋体" w:hAnsi="宋体" w:cs="Times New Roman"/>
          <w:sz w:val="22"/>
          <w:szCs w:val="24"/>
          <w:shd w:val="pct15" w:color="auto" w:fill="FFFFFF"/>
        </w:rPr>
        <w:t>注：</w:t>
      </w:r>
      <w:r>
        <w:rPr>
          <w:rFonts w:hint="eastAsia" w:ascii="宋体" w:hAnsi="宋体" w:cs="Times New Roman"/>
          <w:sz w:val="22"/>
          <w:szCs w:val="24"/>
          <w:shd w:val="pct15" w:color="auto" w:fill="FFFFFF"/>
        </w:rPr>
        <w:t>目录内容</w:t>
      </w:r>
      <w:r>
        <w:rPr>
          <w:rFonts w:ascii="宋体" w:hAnsi="宋体" w:cs="Times New Roman"/>
          <w:sz w:val="22"/>
          <w:szCs w:val="24"/>
          <w:shd w:val="pct15" w:color="auto" w:fill="FFFFFF"/>
        </w:rPr>
        <w:t>请用Word插入引用功能进行编制</w:t>
      </w:r>
      <w:r>
        <w:rPr>
          <w:rFonts w:hint="eastAsia" w:ascii="宋体" w:hAnsi="宋体" w:cs="Times New Roman"/>
          <w:sz w:val="22"/>
          <w:szCs w:val="24"/>
          <w:shd w:val="pct15" w:color="auto" w:fill="FFFFFF"/>
        </w:rPr>
        <w:t>，宋体、小四、无缩进，段前段后间距均为</w:t>
      </w:r>
      <w:r>
        <w:rPr>
          <w:rFonts w:ascii="宋体" w:hAnsi="宋体" w:cs="Times New Roman"/>
          <w:sz w:val="22"/>
          <w:szCs w:val="24"/>
          <w:shd w:val="pct15" w:color="auto" w:fill="FFFFFF"/>
        </w:rPr>
        <w:t>0行</w:t>
      </w:r>
      <w:r>
        <w:rPr>
          <w:rFonts w:hint="eastAsia" w:ascii="宋体" w:hAnsi="宋体" w:cs="Times New Roman"/>
          <w:sz w:val="22"/>
          <w:szCs w:val="24"/>
          <w:shd w:val="pct15" w:color="auto" w:fill="FFFFFF"/>
        </w:rPr>
        <w:t>，行间距</w:t>
      </w:r>
      <w:r>
        <w:rPr>
          <w:rFonts w:ascii="宋体" w:hAnsi="宋体" w:cs="Times New Roman"/>
          <w:sz w:val="22"/>
          <w:szCs w:val="24"/>
          <w:shd w:val="pct15" w:color="auto" w:fill="FFFFFF"/>
        </w:rPr>
        <w:t>1.25倍</w:t>
      </w:r>
      <w:r>
        <w:rPr>
          <w:rFonts w:hint="eastAsia" w:ascii="宋体" w:hAnsi="宋体" w:cs="Times New Roman"/>
          <w:sz w:val="22"/>
          <w:szCs w:val="24"/>
          <w:shd w:val="pct15" w:color="auto" w:fill="FFFFFF"/>
        </w:rPr>
        <w:t>。</w:t>
      </w:r>
      <w:r>
        <w:rPr>
          <w:rFonts w:hint="eastAsia"/>
          <w:color w:val="000000"/>
          <w:sz w:val="22"/>
          <w:szCs w:val="24"/>
          <w:u w:val="double"/>
          <w:shd w:val="pct15" w:color="auto" w:fill="FFFFFF"/>
        </w:rPr>
        <w:t>阅后删除此段落文本。</w:t>
      </w:r>
    </w:p>
    <w:p w14:paraId="48C980CE">
      <w:pPr>
        <w:spacing w:line="300" w:lineRule="auto"/>
        <w:ind w:firstLine="480" w:firstLineChars="200"/>
        <w:rPr>
          <w:rFonts w:ascii="宋体" w:hAnsi="宋体" w:cs="Times New Roman"/>
          <w:sz w:val="24"/>
          <w:szCs w:val="24"/>
        </w:rPr>
        <w:sectPr>
          <w:footerReference r:id="rId7" w:type="even"/>
          <w:type w:val="oddPage"/>
          <w:pgSz w:w="11906" w:h="16838"/>
          <w:pgMar w:top="1985" w:right="1418" w:bottom="1418" w:left="1418" w:header="1418" w:footer="1134" w:gutter="0"/>
          <w:pgNumType w:fmt="upperRoman"/>
          <w:cols w:space="720" w:num="1"/>
          <w:docGrid w:type="lines" w:linePitch="312" w:charSpace="0"/>
        </w:sectPr>
      </w:pPr>
    </w:p>
    <w:p w14:paraId="4E4CD536">
      <w:pPr>
        <w:pStyle w:val="2"/>
        <w:spacing w:after="220"/>
      </w:pPr>
      <w:bookmarkStart w:id="14" w:name="_Toc175648520"/>
      <w:bookmarkEnd w:id="14"/>
      <w:bookmarkStart w:id="15" w:name="_Toc175648862"/>
      <w:bookmarkEnd w:id="15"/>
      <w:bookmarkStart w:id="16" w:name="_Toc175647564"/>
      <w:bookmarkEnd w:id="16"/>
      <w:bookmarkStart w:id="17" w:name="_Toc175647928"/>
      <w:bookmarkEnd w:id="17"/>
      <w:bookmarkStart w:id="18" w:name="_Toc175646864"/>
      <w:bookmarkEnd w:id="18"/>
      <w:bookmarkStart w:id="19" w:name="_Toc175647177"/>
      <w:bookmarkEnd w:id="19"/>
      <w:bookmarkStart w:id="20" w:name="_Toc175648187"/>
      <w:bookmarkEnd w:id="20"/>
      <w:bookmarkStart w:id="21" w:name="_Toc175512467"/>
      <w:bookmarkEnd w:id="21"/>
      <w:bookmarkStart w:id="22" w:name="_Toc175647719"/>
      <w:bookmarkEnd w:id="22"/>
      <w:bookmarkStart w:id="23" w:name="_Toc175647403"/>
      <w:bookmarkEnd w:id="23"/>
      <w:bookmarkStart w:id="24" w:name="_Toc175648931"/>
      <w:bookmarkEnd w:id="24"/>
      <w:bookmarkStart w:id="25" w:name="_Toc175647788"/>
      <w:bookmarkEnd w:id="25"/>
      <w:r>
        <w:rPr>
          <w:rFonts w:hint="eastAsia"/>
          <w:lang w:val="en-US" w:eastAsia="zh-CN"/>
        </w:rPr>
        <w:t>绪论</w:t>
      </w:r>
    </w:p>
    <w:p w14:paraId="6E96DAF1">
      <w:pPr>
        <w:pStyle w:val="4"/>
      </w:pPr>
      <w:r>
        <w:rPr>
          <w:rFonts w:hint="eastAsia"/>
          <w:lang w:val="en-US" w:eastAsia="zh-CN"/>
        </w:rPr>
        <w:t>研究背景</w:t>
      </w:r>
    </w:p>
    <w:p w14:paraId="436755BB">
      <w:pPr>
        <w:pStyle w:val="24"/>
        <w:keepNext w:val="0"/>
        <w:keepLines w:val="0"/>
        <w:pageBreakBefore w:val="0"/>
        <w:widowControl/>
        <w:suppressLineNumbers w:val="0"/>
        <w:kinsoku/>
        <w:wordWrap/>
        <w:overflowPunct/>
        <w:topLinePunct w:val="0"/>
        <w:autoSpaceDE/>
        <w:autoSpaceDN/>
        <w:bidi w:val="0"/>
        <w:adjustRightInd w:val="0"/>
        <w:snapToGrid w:val="0"/>
        <w:spacing w:beforeAutospacing="0" w:afterAutospacing="0" w:line="300" w:lineRule="auto"/>
        <w:ind w:firstLine="238" w:firstLineChars="0"/>
        <w:textAlignment w:val="auto"/>
        <w:rPr>
          <w:rFonts w:hint="eastAsia"/>
        </w:rPr>
      </w:pPr>
      <w:r>
        <w:rPr>
          <w:rFonts w:hint="eastAsia" w:ascii="Times New Roman" w:hAnsi="Times New Roman" w:eastAsia="宋体" w:cstheme="minorBidi"/>
          <w:kern w:val="2"/>
          <w:sz w:val="24"/>
          <w:szCs w:val="22"/>
          <w:lang w:val="en-US" w:eastAsia="zh-CN" w:bidi="ar-SA"/>
        </w:rPr>
        <w:t>随着信息技术的飞速发展，互联网和移动设备的普及深刻改变了人们的生活方式，尤其是在校园环境中，数字化和智能化已成为校园生活的重要组成部分。在线社交平台和活动管理工具作为校园信息化建设的重要载体，为大学生和教职工提供了便捷的社交互动和活动组织渠道。然而，尽管这些平台在功能上不断丰富，其在个性化服务和管理效率方面仍存在显著不足。现有的在线社交平台普遍缺乏智能化的推荐机制，无法根据用户的兴趣、行为习惯和社交需求进行精准匹配。这导致用户在参与社交活动时面临信息筛选困难、活动匹配度低等问题。</w:t>
      </w:r>
      <w:r>
        <w:rPr>
          <w:rFonts w:hint="eastAsia" w:cstheme="minorBidi"/>
          <w:kern w:val="2"/>
          <w:sz w:val="24"/>
          <w:szCs w:val="22"/>
          <w:lang w:val="en-US" w:eastAsia="zh-CN" w:bidi="ar-SA"/>
        </w:rPr>
        <w:t>还有其</w:t>
      </w:r>
      <w:r>
        <w:rPr>
          <w:rFonts w:hint="eastAsia" w:ascii="Times New Roman" w:hAnsi="Times New Roman" w:eastAsia="宋体" w:cstheme="minorBidi"/>
          <w:kern w:val="2"/>
          <w:sz w:val="24"/>
          <w:szCs w:val="22"/>
          <w:lang w:val="en-US" w:eastAsia="zh-CN" w:bidi="ar-SA"/>
        </w:rPr>
        <w:t>传统的活动管理系统通常功能单一、操作繁琐，缺乏对活动全生命周期的有效支持。活动组织者往往需要依赖多个工具进行活动策划、宣传、报名和反馈收集，这不仅增加了管理成本，还容易导致信息过载和活动安排不规范，影响活动的整体效果和用户体验。因此，如何通过技术手段优化校园社交和活动管理，成为当前校园信息化建设亟待解决的问题。</w:t>
      </w:r>
    </w:p>
    <w:p w14:paraId="29FA62D7">
      <w:pPr>
        <w:pStyle w:val="4"/>
      </w:pPr>
      <w:r>
        <w:rPr>
          <w:rFonts w:hint="eastAsia"/>
          <w:lang w:val="en-US" w:eastAsia="zh-CN"/>
        </w:rPr>
        <w:t>目的和意义</w:t>
      </w:r>
    </w:p>
    <w:p w14:paraId="18072264">
      <w:pPr>
        <w:pStyle w:val="3"/>
        <w:ind w:firstLine="480"/>
      </w:pPr>
      <w:r>
        <w:rPr>
          <w:rFonts w:hint="eastAsia"/>
        </w:rPr>
        <w:t>本</w:t>
      </w:r>
      <w:r>
        <w:rPr>
          <w:rFonts w:hint="eastAsia"/>
          <w:lang w:val="en-US" w:eastAsia="zh-CN"/>
        </w:rPr>
        <w:t>课题</w:t>
      </w:r>
      <w:r>
        <w:rPr>
          <w:rFonts w:hint="eastAsia"/>
        </w:rPr>
        <w:t>旨在构建一个集成智能推荐、社交互动和活动管理功能的综合性平台，以解决现有平台在个性化推荐和活动管理方面的不足。通过引入智能推荐算法，平台能够精准匹配用户与感兴趣的社交活动，提高社交互动的效率和参与度。同时，平台将提供高效的活动管理工具，简化活动组织流程，规范活动安排，减少信息过载，从而提升活动的效果和用户的体验。</w:t>
      </w:r>
    </w:p>
    <w:p w14:paraId="64BF03CF">
      <w:pPr>
        <w:pStyle w:val="4"/>
      </w:pPr>
      <w:r>
        <w:rPr>
          <w:rFonts w:hint="eastAsia"/>
          <w:lang w:val="en-US" w:eastAsia="zh-CN"/>
        </w:rPr>
        <w:t>设计目标</w:t>
      </w:r>
    </w:p>
    <w:p w14:paraId="56A73137">
      <w:pPr>
        <w:pStyle w:val="3"/>
        <w:ind w:firstLine="480"/>
        <w:rPr>
          <w:rFonts w:hint="eastAsia"/>
        </w:rPr>
      </w:pPr>
      <w:r>
        <w:rPr>
          <w:rFonts w:hint="eastAsia"/>
        </w:rPr>
        <w:t>本课题要求构建一个融合智能推荐、校园社交、活动管理功能的综合性平台，专为在校大学生和教职工设计，满足他们在校园生活中的实际需求。智能推荐系统基于用户的兴趣和行为数据，精确匹配潜在的社交对象和活动，提升校园社交的互动性与参与度。平台提供专属的</w:t>
      </w:r>
      <w:r>
        <w:rPr>
          <w:rFonts w:hint="eastAsia"/>
          <w:lang w:val="en-US" w:eastAsia="zh-CN"/>
        </w:rPr>
        <w:t>活动模块</w:t>
      </w:r>
      <w:r>
        <w:rPr>
          <w:rFonts w:hint="eastAsia"/>
        </w:rPr>
        <w:t>，专注于校园活动的创建、发布与参与。活动管理模块简化了校园活动的创建、组织和参与流程，有效提高活动的管理效率。</w:t>
      </w:r>
    </w:p>
    <w:p w14:paraId="7A0ECCAD">
      <w:pPr>
        <w:pStyle w:val="3"/>
        <w:ind w:firstLine="480"/>
        <w:rPr>
          <w:rFonts w:hint="eastAsia"/>
        </w:rPr>
      </w:pPr>
      <w:r>
        <w:rPr>
          <w:rFonts w:hint="eastAsia"/>
        </w:rPr>
        <w:t>1.智能推荐系统的设计与实现：通过用户的兴趣和行为数据（如注册时填写的兴趣爱好、浏览历史、活动参与情况等），在添加好友模块上方推荐志趣相投的朋友与活动。</w:t>
      </w:r>
    </w:p>
    <w:p w14:paraId="2410A5BC">
      <w:pPr>
        <w:pStyle w:val="3"/>
        <w:ind w:firstLine="480"/>
        <w:rPr>
          <w:rFonts w:hint="eastAsia"/>
        </w:rPr>
      </w:pPr>
      <w:r>
        <w:rPr>
          <w:rFonts w:hint="eastAsia"/>
        </w:rPr>
        <w:t>2.学校频道功能的开发：为用户提供</w:t>
      </w:r>
      <w:r>
        <w:rPr>
          <w:rFonts w:hint="eastAsia"/>
          <w:lang w:val="en-US" w:eastAsia="zh-CN"/>
        </w:rPr>
        <w:t>活动模块</w:t>
      </w:r>
      <w:r>
        <w:rPr>
          <w:rFonts w:hint="eastAsia"/>
        </w:rPr>
        <w:t>，支持校内活动（如志愿活动、校园比赛、社团活动等）的发布与参与，用户可以在</w:t>
      </w:r>
      <w:r>
        <w:rPr>
          <w:rFonts w:hint="eastAsia"/>
          <w:lang w:val="en-US" w:eastAsia="zh-CN"/>
        </w:rPr>
        <w:t>活动</w:t>
      </w:r>
      <w:r>
        <w:rPr>
          <w:rFonts w:hint="eastAsia"/>
        </w:rPr>
        <w:t>模块内查看、参与并创建学校相关的社交活动。</w:t>
      </w:r>
    </w:p>
    <w:p w14:paraId="17643A14">
      <w:pPr>
        <w:pStyle w:val="3"/>
        <w:ind w:firstLine="480"/>
        <w:rPr>
          <w:rFonts w:hint="eastAsia"/>
        </w:rPr>
      </w:pPr>
      <w:r>
        <w:rPr>
          <w:rFonts w:hint="eastAsia"/>
        </w:rPr>
        <w:t>3.社交活动的创建与管理：模块化的设计允许用户快速完成活动的设置，通过系统管理，平台可以确保所有活动的创建遵循统一的标准和规则（如设置明确的主题、时间、地点和人数限制），可以避免不规范、不完整的活动信息发布，从而减少用户参与活动时的信息混乱。</w:t>
      </w:r>
    </w:p>
    <w:p w14:paraId="2A312B60">
      <w:pPr>
        <w:pStyle w:val="3"/>
        <w:ind w:firstLine="480"/>
        <w:rPr>
          <w:rFonts w:hint="eastAsia"/>
        </w:rPr>
      </w:pPr>
      <w:r>
        <w:rPr>
          <w:rFonts w:hint="eastAsia"/>
        </w:rPr>
        <w:t>4.异常检测与用户安全保障：使用行为分析和异常检测算法，对用户的行为进行监控，识别异常行为（如频繁发布垃圾信息、虚假内容或违禁词）</w:t>
      </w:r>
      <w:r>
        <w:rPr>
          <w:rFonts w:hint="eastAsia"/>
          <w:lang w:eastAsia="zh-CN"/>
        </w:rPr>
        <w:t>，</w:t>
      </w:r>
      <w:r>
        <w:rPr>
          <w:rFonts w:hint="eastAsia"/>
        </w:rPr>
        <w:t>在信息传输过程对信息加密，以确保消息未被篡改，以确保平台的安全性。</w:t>
      </w:r>
    </w:p>
    <w:p w14:paraId="1BB9E45C">
      <w:pPr>
        <w:pStyle w:val="3"/>
        <w:ind w:firstLine="480"/>
        <w:rPr>
          <w:rFonts w:hint="eastAsia"/>
        </w:rPr>
      </w:pPr>
      <w:r>
        <w:rPr>
          <w:rFonts w:hint="eastAsia"/>
        </w:rPr>
        <w:t>5.数据传输与实时反馈：通过高速无线技术实现校园内外的信息实时同步。</w:t>
      </w:r>
    </w:p>
    <w:p w14:paraId="16D1CC78">
      <w:pPr>
        <w:pStyle w:val="2"/>
        <w:bidi w:val="0"/>
        <w:rPr>
          <w:rFonts w:hint="eastAsia"/>
          <w:lang w:val="en-US" w:eastAsia="zh-CN"/>
        </w:rPr>
      </w:pPr>
      <w:r>
        <w:rPr>
          <w:rFonts w:hint="eastAsia"/>
          <w:lang w:val="en-US" w:eastAsia="zh-CN"/>
        </w:rPr>
        <w:t>系统开发</w:t>
      </w:r>
    </w:p>
    <w:p w14:paraId="3D891E83">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本课题采用基于DevEcoStudio的HarmonyOS环境下的ArkTs前端语言，结合HarmonyOS的SDK框架实现客户端开发，再基于Java的</w:t>
      </w:r>
      <w:r>
        <w:rPr>
          <w:rFonts w:hint="default" w:ascii="Times New Roman" w:hAnsi="Times New Roman" w:eastAsia="宋体" w:cstheme="minorBidi"/>
          <w:kern w:val="2"/>
          <w:sz w:val="24"/>
          <w:szCs w:val="22"/>
          <w:lang w:val="en-US" w:eastAsia="zh-CN" w:bidi="ar-SA"/>
        </w:rPr>
        <w:t>IDEA</w:t>
      </w:r>
      <w:r>
        <w:rPr>
          <w:rFonts w:hint="eastAsia" w:ascii="Times New Roman" w:hAnsi="Times New Roman" w:eastAsia="宋体" w:cstheme="minorBidi"/>
          <w:kern w:val="2"/>
          <w:sz w:val="24"/>
          <w:szCs w:val="22"/>
          <w:lang w:val="en-US" w:eastAsia="zh-CN" w:bidi="ar-SA"/>
        </w:rPr>
        <w:t>集成开发环境进行服务端开发，完成客户端和MySQL数据库的连接。</w:t>
      </w:r>
    </w:p>
    <w:p w14:paraId="095FCAD7">
      <w:pPr>
        <w:pStyle w:val="4"/>
        <w:bidi w:val="0"/>
        <w:rPr>
          <w:rFonts w:hint="eastAsia"/>
          <w:lang w:val="en-US" w:eastAsia="zh-CN"/>
        </w:rPr>
      </w:pPr>
      <w:r>
        <w:rPr>
          <w:rFonts w:hint="eastAsia"/>
          <w:lang w:val="en-US" w:eastAsia="zh-CN"/>
        </w:rPr>
        <w:t>HarmonyOS开发框架</w:t>
      </w:r>
    </w:p>
    <w:p w14:paraId="5F603D7F">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鸿蒙操作系统的发布填补了我国移动操作系统在国际市场上的空缺,与目前市场上主流的移动端系统相比,鸿蒙系统自身优势显著,不但拥有其他系统所具备的功能,而且还可以通过一次开发完成多端部署,实现了不同设备之间的互联互通、无缝流转。鸿蒙系统的特点主要有以下几个方面：</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(1)鸿蒙与其他系统相比在于它的分布式架构，可以在多终端上进行无缝、互联</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互通，实现多设备协同工作。</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(2)使用了确定延时引擎和高性能进程通信技术大大提升进程通信效率。</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(3)微内核设计，有更强的安全特性和低时延等特点。</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(4)统一开发工具，支持多语言混合开发，可通过一次开发，进行多端部署，实</w:t>
      </w:r>
      <w:r>
        <w:rPr>
          <w:rFonts w:hint="eastAsia" w:ascii="Times New Roman" w:hAnsi="Times New Roman" w:eastAsia="宋体" w:cstheme="minorBidi"/>
          <w:kern w:val="2"/>
          <w:sz w:val="24"/>
          <w:szCs w:val="22"/>
          <w:lang w:val="en-US" w:eastAsia="zh-CN" w:bidi="ar-SA"/>
        </w:rPr>
        <w:br w:type="textWrapping"/>
      </w:r>
      <w:r>
        <w:rPr>
          <w:rFonts w:hint="eastAsia" w:ascii="Times New Roman" w:hAnsi="Times New Roman" w:eastAsia="宋体" w:cstheme="minorBidi"/>
          <w:kern w:val="2"/>
          <w:sz w:val="24"/>
          <w:szCs w:val="22"/>
          <w:lang w:val="en-US" w:eastAsia="zh-CN" w:bidi="ar-SA"/>
        </w:rPr>
        <w:t>现跨终端的生态共享</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_Ref18078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[1]</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0648C1DD">
      <w:pPr>
        <w:pStyle w:val="4"/>
        <w:bidi w:val="0"/>
        <w:rPr>
          <w:rFonts w:hint="eastAsia"/>
          <w:lang w:val="en-US" w:eastAsia="zh-CN"/>
        </w:rPr>
      </w:pPr>
      <w:r>
        <w:rPr>
          <w:rFonts w:hint="eastAsia"/>
          <w:lang w:val="en-US" w:eastAsia="zh-CN"/>
        </w:rPr>
        <w:t>Ability框架</w:t>
      </w:r>
    </w:p>
    <w:p w14:paraId="5FC31B81">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宋体" w:hAnsi="宋体" w:eastAsia="宋体" w:cs="宋体"/>
          <w:sz w:val="24"/>
          <w:szCs w:val="24"/>
          <w:lang w:val="en-US" w:eastAsia="zh-CN"/>
        </w:rPr>
      </w:pPr>
      <w:r>
        <w:rPr>
          <w:rFonts w:hint="eastAsia" w:ascii="Times New Roman" w:hAnsi="Times New Roman" w:eastAsia="宋体" w:cstheme="minorBidi"/>
          <w:kern w:val="2"/>
          <w:sz w:val="24"/>
          <w:szCs w:val="22"/>
          <w:lang w:val="en-US" w:eastAsia="zh-CN" w:bidi="ar-SA"/>
        </w:rPr>
        <w:t>Ability是应用所具备的能力的抽象，一个应用可以包含一个或多个Ability。Ability分为两种类型：FA（FeatureAbility）和PA（ParticleAbility）。FA/PA是应用的基本组成单元，能够实现特定的业务功能。FA有UI界面，而PA无UI界面</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_Ref18310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[2]</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37793E70">
      <w:pPr>
        <w:pStyle w:val="4"/>
        <w:bidi w:val="0"/>
        <w:rPr>
          <w:rFonts w:hint="eastAsia"/>
          <w:lang w:val="en-US" w:eastAsia="zh-CN"/>
        </w:rPr>
      </w:pPr>
      <w:r>
        <w:rPr>
          <w:rFonts w:hint="eastAsia"/>
          <w:lang w:val="en-US" w:eastAsia="zh-CN"/>
        </w:rPr>
        <w:t>ArkUI</w:t>
      </w:r>
    </w:p>
    <w:p w14:paraId="0215BB89">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ArkUI开发框架是方舟开发框架的简称，它是一套构建开源鸿蒙应用界面的声明式UI开发框架，它使用极简的UI信息语法、丰富的UI组件以及实时界面语言工具，帮助开发者提升应用界面开发效率</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_Ref18427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[3]</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27D966A3">
      <w:pPr>
        <w:pStyle w:val="4"/>
        <w:bidi w:val="0"/>
        <w:rPr>
          <w:rFonts w:hint="eastAsia"/>
          <w:lang w:val="en-US" w:eastAsia="zh-CN"/>
        </w:rPr>
      </w:pPr>
      <w:r>
        <w:rPr>
          <w:rFonts w:hint="eastAsia"/>
          <w:lang w:val="en-US" w:eastAsia="zh-CN"/>
        </w:rPr>
        <w:t>ArkTS</w:t>
      </w:r>
    </w:p>
    <w:p w14:paraId="58282884">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ArkTS是华为优选、主推的鸿蒙OS应用开发语言。它在TypeScript（简称TS）的基础上，适配方舟开发框架（简称ArkUI），拓展了声明式UI和组件化等能力。ArkTS集成了TS语言特性及容器结构，而TS又集成了JavaScript（简称JS）的语言特性及容器结构，使得开发者能够极简便地开发跨端应用。ArkTS保持了TS基本语法风格，进一步通过规范强化静态检查和分析，使程序运行之前的开发期检测更多错误，提高代码健壮性，实现更好的运行能力，既支持JS/TS高效互操作，同时也兼容JS/TS生态。此外，ArkTS还拓展了声明式UI语法和轻量化并发机制</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_Ref18496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[4]</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4DD6817F">
      <w:pPr>
        <w:pStyle w:val="4"/>
        <w:bidi w:val="0"/>
        <w:rPr>
          <w:rFonts w:hint="eastAsia"/>
          <w:lang w:val="en-US" w:eastAsia="zh-CN"/>
        </w:rPr>
      </w:pPr>
      <w:r>
        <w:rPr>
          <w:rFonts w:hint="eastAsia"/>
          <w:lang w:val="en-US" w:eastAsia="zh-CN"/>
        </w:rPr>
        <w:t>CSS</w:t>
      </w:r>
    </w:p>
    <w:p w14:paraId="68CABA27">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CSS（CascadingStyleSheets）层叠样式表中富含丰富的样式，使页面更具灵活性，可以设计出更绚丽的图形和动画，有助于创建美观且响应迅速的网页，使网页在多种设备上保持一致</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_Ref18555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[5]</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627FA045">
      <w:pPr>
        <w:pStyle w:val="4"/>
        <w:bidi w:val="0"/>
        <w:rPr>
          <w:rFonts w:hint="eastAsia"/>
          <w:lang w:val="en-US" w:eastAsia="zh-CN"/>
        </w:rPr>
      </w:pPr>
      <w:r>
        <w:rPr>
          <w:rFonts w:hint="eastAsia"/>
          <w:lang w:val="en-US" w:eastAsia="zh-CN"/>
        </w:rPr>
        <w:t>SpringBoot</w:t>
      </w:r>
    </w:p>
    <w:p w14:paraId="39B46831">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SpringBoot是一种基于Spring框架的开发框架，专注于简化和加速Java应用程序的开发，提供了许多现成的解决方案和库，以便开发者可以更轻松地构建高性能、可扩展和安全的应用程序</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_Ref18613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[6]</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使用Spring提供的＠Scheduled注解可以简单有效地实现定时任务。通过＠Scheduled注解将定时任务添加到定时任务队列。项目启动后，Spring会默认创建一个单线程的线程池来执行定时任务，工作线程会从任务队列中取出已到执行时间的任务来执行</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_Ref18666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[7]</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402DD94F">
      <w:pPr>
        <w:pStyle w:val="4"/>
        <w:bidi w:val="0"/>
        <w:rPr>
          <w:rFonts w:hint="eastAsia"/>
          <w:lang w:val="en-US" w:eastAsia="zh-CN"/>
        </w:rPr>
      </w:pPr>
      <w:r>
        <w:rPr>
          <w:rFonts w:hint="eastAsia"/>
          <w:lang w:val="en-US" w:eastAsia="zh-CN"/>
        </w:rPr>
        <w:t>MySQL数据库</w:t>
      </w:r>
    </w:p>
    <w:p w14:paraId="69012F7C">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大数据环境下，MySQL数据库在大数据处理应用方面有诸多优势。它可以高效地组织和管理海量异构的数据，用于数据的采集汇聚。在清洗转换过滤冗余噪声数据过程中，MySQL的ETL工具可以发挥作用。利用MySQL中的SQL查询语言可以简化数据分析流程，快速提取数据并计算指标，为OLAP分析提供基础。一些经处理的结构化数据可以基于MySQL构建可视化Dashboard，通过报表图表直观呈现。此外，海量数据也可作为机器学习模型的训练数据，MySQL中的关联分析有助于特征工程，提高模型精度</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_Ref18744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[8]</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126545C6">
      <w:pPr>
        <w:pStyle w:val="4"/>
        <w:bidi w:val="0"/>
        <w:rPr>
          <w:rFonts w:hint="eastAsia"/>
          <w:lang w:val="en-US" w:eastAsia="zh-CN"/>
        </w:rPr>
      </w:pPr>
      <w:r>
        <w:rPr>
          <w:rFonts w:hint="eastAsia"/>
          <w:lang w:val="en-US" w:eastAsia="zh-CN"/>
        </w:rPr>
        <w:t>WebSocket</w:t>
      </w:r>
    </w:p>
    <w:p w14:paraId="0EA6491A">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WebSocket作为一种全双工通信协议，与传统的HTTP协议有着显著的不同。它不再依赖短暂的请求响应周期，而是允许服务端和客户端之间建立持久的连接，实现双向实时通信。WebSocket的出现源于对传统HTTP协议在实时性方面的不足的认识，为网络应用带来了新的可能性</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_Ref18796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[9]</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37678DFC">
      <w:pPr>
        <w:pStyle w:val="4"/>
        <w:bidi w:val="0"/>
        <w:rPr>
          <w:rFonts w:hint="eastAsia"/>
          <w:lang w:val="en-US" w:eastAsia="zh-CN"/>
        </w:rPr>
      </w:pPr>
      <w:r>
        <w:rPr>
          <w:rFonts w:hint="eastAsia"/>
          <w:lang w:val="en-US" w:eastAsia="zh-CN"/>
        </w:rPr>
        <w:t>基于内容的推荐算法</w:t>
      </w:r>
    </w:p>
    <w:p w14:paraId="7D3B022B">
      <w:pPr>
        <w:keepNext w:val="0"/>
        <w:keepLines w:val="0"/>
        <w:pageBreakBefore w:val="0"/>
        <w:widowControl w:val="0"/>
        <w:kinsoku/>
        <w:wordWrap/>
        <w:overflowPunct/>
        <w:topLinePunct w:val="0"/>
        <w:autoSpaceDE/>
        <w:autoSpaceDN/>
        <w:bidi w:val="0"/>
        <w:adjustRightInd w:val="0"/>
        <w:snapToGrid w:val="0"/>
        <w:spacing w:line="300" w:lineRule="auto"/>
        <w:ind w:firstLine="420" w:firstLineChars="0"/>
        <w:textAlignment w:val="auto"/>
        <w:rPr>
          <w:rFonts w:hint="eastAsia" w:ascii="Times New Roman" w:hAnsi="Times New Roman" w:eastAsia="宋体" w:cstheme="minorBidi"/>
          <w:kern w:val="2"/>
          <w:sz w:val="24"/>
          <w:szCs w:val="22"/>
          <w:lang w:val="en-US" w:eastAsia="zh-CN" w:bidi="ar-SA"/>
        </w:rPr>
      </w:pPr>
      <w:r>
        <w:rPr>
          <w:rFonts w:hint="eastAsia" w:ascii="Times New Roman" w:hAnsi="Times New Roman" w:eastAsia="宋体" w:cstheme="minorBidi"/>
          <w:kern w:val="2"/>
          <w:sz w:val="24"/>
          <w:szCs w:val="22"/>
          <w:lang w:val="en-US" w:eastAsia="zh-CN" w:bidi="ar-SA"/>
        </w:rPr>
        <w:t>基于内容的推荐算法能够通过基于用户历史兴趣的相似性来推荐内容，更加符合用户个人喜好，提高了推荐的准确性。不需要依赖其他用户的行为，只需有足够标的物信息即可进行推荐，能够更好地为新用户进行推荐。对于冷门领域或者用户行为稀疏的情况，能够更好地为用户提供推荐服务，并且能够处理大量新增物品的推荐问题</w:t>
      </w:r>
      <w:r>
        <w:rPr>
          <w:rFonts w:hint="eastAsia" w:ascii="Times New Roman" w:hAnsi="Times New Roman" w:eastAsia="宋体" w:cstheme="minorBidi"/>
          <w:kern w:val="2"/>
          <w:sz w:val="24"/>
          <w:szCs w:val="22"/>
          <w:lang w:val="en-US" w:eastAsia="zh-CN" w:bidi="ar-SA"/>
        </w:rPr>
        <w:fldChar w:fldCharType="begin"/>
      </w:r>
      <w:r>
        <w:rPr>
          <w:rFonts w:hint="eastAsia" w:ascii="Times New Roman" w:hAnsi="Times New Roman" w:eastAsia="宋体" w:cstheme="minorBidi"/>
          <w:kern w:val="2"/>
          <w:sz w:val="24"/>
          <w:szCs w:val="22"/>
          <w:lang w:val="en-US" w:eastAsia="zh-CN" w:bidi="ar-SA"/>
        </w:rPr>
        <w:instrText xml:space="preserve"> REF _Ref18845 \w \h </w:instrText>
      </w:r>
      <w:r>
        <w:rPr>
          <w:rFonts w:hint="eastAsia" w:ascii="Times New Roman" w:hAnsi="Times New Roman" w:eastAsia="宋体" w:cstheme="minorBidi"/>
          <w:kern w:val="2"/>
          <w:sz w:val="24"/>
          <w:szCs w:val="22"/>
          <w:lang w:val="en-US" w:eastAsia="zh-CN" w:bidi="ar-SA"/>
        </w:rPr>
        <w:fldChar w:fldCharType="separate"/>
      </w:r>
      <w:r>
        <w:rPr>
          <w:rFonts w:hint="eastAsia" w:ascii="Times New Roman" w:hAnsi="Times New Roman" w:eastAsia="宋体" w:cstheme="minorBidi"/>
          <w:kern w:val="2"/>
          <w:sz w:val="24"/>
          <w:szCs w:val="22"/>
          <w:lang w:val="en-US" w:eastAsia="zh-CN" w:bidi="ar-SA"/>
        </w:rPr>
        <w:t>[10]</w:t>
      </w:r>
      <w:r>
        <w:rPr>
          <w:rFonts w:hint="eastAsia" w:ascii="Times New Roman" w:hAnsi="Times New Roman" w:eastAsia="宋体" w:cstheme="minorBidi"/>
          <w:kern w:val="2"/>
          <w:sz w:val="24"/>
          <w:szCs w:val="22"/>
          <w:lang w:val="en-US" w:eastAsia="zh-CN" w:bidi="ar-SA"/>
        </w:rPr>
        <w:fldChar w:fldCharType="end"/>
      </w:r>
      <w:r>
        <w:rPr>
          <w:rFonts w:hint="eastAsia" w:ascii="Times New Roman" w:hAnsi="Times New Roman" w:eastAsia="宋体" w:cstheme="minorBidi"/>
          <w:kern w:val="2"/>
          <w:sz w:val="24"/>
          <w:szCs w:val="22"/>
          <w:lang w:val="en-US" w:eastAsia="zh-CN" w:bidi="ar-SA"/>
        </w:rPr>
        <w:t>。</w:t>
      </w:r>
    </w:p>
    <w:p w14:paraId="73C286D7">
      <w:pPr>
        <w:spacing w:line="360" w:lineRule="auto"/>
        <w:ind w:firstLine="420" w:firstLineChars="0"/>
        <w:rPr>
          <w:rFonts w:hint="eastAsia" w:ascii="Times New Roman" w:hAnsi="Times New Roman" w:eastAsia="宋体" w:cstheme="minorBidi"/>
          <w:kern w:val="2"/>
          <w:sz w:val="24"/>
          <w:szCs w:val="22"/>
          <w:lang w:val="en-US" w:eastAsia="zh-CN" w:bidi="ar-SA"/>
        </w:rPr>
      </w:pPr>
    </w:p>
    <w:p w14:paraId="68B29377">
      <w:pPr>
        <w:spacing w:line="360" w:lineRule="auto"/>
        <w:ind w:firstLine="420" w:firstLineChars="0"/>
        <w:rPr>
          <w:rFonts w:hint="eastAsia" w:ascii="Times New Roman" w:hAnsi="Times New Roman" w:eastAsia="宋体" w:cstheme="minorBidi"/>
          <w:kern w:val="2"/>
          <w:sz w:val="24"/>
          <w:szCs w:val="22"/>
          <w:lang w:val="en-US" w:eastAsia="zh-CN" w:bidi="ar-SA"/>
        </w:rPr>
      </w:pPr>
      <w:bookmarkStart w:id="301" w:name="_GoBack"/>
      <w:bookmarkEnd w:id="301"/>
    </w:p>
    <w:p w14:paraId="457A6833">
      <w:pPr>
        <w:pStyle w:val="3"/>
        <w:ind w:firstLine="480"/>
      </w:pPr>
      <w:r>
        <w:rPr>
          <w:rFonts w:hint="eastAsia"/>
        </w:rPr>
        <w:t>(1) 每章的章标题选用模板中的样式所定义的“标题1”，居左；或者手动设置成字体：黑体，居左，字号：小三，1.25倍行距，段后10磅，段前为10磅，无特殊格式。每章另起一页。章序号为阿拉伯数字。</w:t>
      </w:r>
    </w:p>
    <w:p w14:paraId="03FC5103">
      <w:pPr>
        <w:pStyle w:val="3"/>
        <w:ind w:firstLine="480"/>
      </w:pPr>
      <w:r>
        <w:rPr>
          <w:rFonts w:hint="eastAsia"/>
        </w:rPr>
        <w:t>(2) 每节的节标题选用模板中的样式所定义的“标题2”，居左；或者手动设置成字体：黑体，居左，字号：四号，1.25倍行距，段后为8磅，段前8磅，无特殊格式。</w:t>
      </w:r>
    </w:p>
    <w:p w14:paraId="01BC8376">
      <w:pPr>
        <w:pStyle w:val="3"/>
        <w:ind w:firstLine="480"/>
      </w:pPr>
      <w:r>
        <w:rPr>
          <w:rFonts w:hint="eastAsia"/>
        </w:rPr>
        <w:t>(3) 节中的一级标题选用模板中的样式所定义的“标题3”，居左；或者手动设置成字体：黑体，居左，字号：小四，1.25倍行距，段后为6磅，段前6磅，无特殊格式。</w:t>
      </w:r>
    </w:p>
    <w:p w14:paraId="380BEF27">
      <w:pPr>
        <w:pStyle w:val="3"/>
        <w:ind w:firstLine="480"/>
      </w:pPr>
      <w:r>
        <w:rPr>
          <w:rFonts w:hint="eastAsia"/>
        </w:rPr>
        <w:t>(4) 节中的二级标题选用模板中的样式所定义的“标题</w:t>
      </w:r>
      <w:r>
        <w:t>4</w:t>
      </w:r>
      <w:r>
        <w:rPr>
          <w:rFonts w:hint="eastAsia"/>
        </w:rPr>
        <w:t>”，居左；或者手动设置成字体：宋体，加粗，居左，字号：小四，1倍行距，段前、段后均为5磅，无特殊格式。</w:t>
      </w:r>
    </w:p>
    <w:p w14:paraId="3CE2883B">
      <w:pPr>
        <w:pStyle w:val="3"/>
        <w:ind w:firstLine="480"/>
      </w:pPr>
      <w:r>
        <w:rPr>
          <w:rFonts w:hint="eastAsia"/>
        </w:rPr>
        <w:t>正文各级标题编号的示例如</w:t>
      </w:r>
      <w:r>
        <w:rPr>
          <w:rFonts w:hint="eastAsia" w:ascii="宋体" w:hAnsi="宋体" w:cs="Times New Roman"/>
          <w:b/>
          <w:bCs/>
          <w:color w:val="FF0000"/>
          <w:szCs w:val="24"/>
        </w:rPr>
        <w:fldChar w:fldCharType="begin"/>
      </w:r>
      <w:r>
        <w:rPr>
          <w:rFonts w:ascii="宋体" w:hAnsi="宋体" w:cs="Times New Roman"/>
          <w:b/>
          <w:bCs/>
          <w:color w:val="FF0000"/>
          <w:szCs w:val="24"/>
        </w:rPr>
        <w:instrText xml:space="preserve"> REF _Ref943186916 \h </w:instrText>
      </w:r>
      <w:r>
        <w:rPr>
          <w:rFonts w:hint="eastAsia" w:ascii="宋体" w:hAnsi="宋体" w:cs="Times New Roman"/>
          <w:b/>
          <w:bCs/>
          <w:color w:val="FF0000"/>
          <w:szCs w:val="24"/>
        </w:rPr>
        <w:fldChar w:fldCharType="separate"/>
      </w:r>
      <w:r>
        <w:t>图 1.1</w:t>
      </w:r>
      <w:r>
        <w:rPr>
          <w:rFonts w:hint="eastAsia" w:ascii="宋体" w:hAnsi="宋体" w:cs="Times New Roman"/>
          <w:b/>
          <w:bCs/>
          <w:color w:val="FF0000"/>
          <w:szCs w:val="24"/>
        </w:rPr>
        <w:fldChar w:fldCharType="end"/>
      </w:r>
      <w:r>
        <w:rPr>
          <w:rFonts w:hint="eastAsia"/>
        </w:rPr>
        <w:t>所示。</w:t>
      </w:r>
    </w:p>
    <w:p w14:paraId="599120D7">
      <w:pPr>
        <w:spacing w:line="300" w:lineRule="auto"/>
        <w:ind w:firstLine="480" w:firstLineChars="200"/>
        <w:rPr>
          <w:rFonts w:cs="Times New Roman" w:asciiTheme="minorEastAsia" w:hAnsiTheme="minorEastAsia" w:eastAsiaTheme="minorEastAsia"/>
          <w:szCs w:val="21"/>
        </w:rPr>
      </w:pPr>
      <w:r>
        <w:rPr>
          <w:rFonts w:hint="eastAsia" w:cs="Times New Roman" w:asciiTheme="minorEastAsia" w:hAnsiTheme="minorEastAsia" w:eastAsiaTheme="minorEastAsia"/>
          <w:sz w:val="24"/>
          <w:szCs w:val="21"/>
          <w:shd w:val="pct15" w:color="auto" w:fill="FFFFFF"/>
        </w:rPr>
        <w:t>说明：此处</w:t>
      </w:r>
      <w:r>
        <w:rPr>
          <w:rStyle w:val="67"/>
          <w:rFonts w:hint="eastAsia"/>
          <w:shd w:val="pct15" w:color="auto" w:fill="FFFFFF"/>
        </w:rPr>
        <w:t>“图</w:t>
      </w:r>
      <w:r>
        <w:rPr>
          <w:rStyle w:val="67"/>
          <w:shd w:val="pct15" w:color="auto" w:fill="FFFFFF"/>
        </w:rPr>
        <w:t>1.1</w:t>
      </w:r>
      <w:r>
        <w:rPr>
          <w:rStyle w:val="67"/>
          <w:rFonts w:hint="eastAsia"/>
          <w:shd w:val="pct15" w:color="auto" w:fill="FFFFFF"/>
        </w:rPr>
        <w:t>”</w:t>
      </w:r>
      <w:r>
        <w:rPr>
          <w:rStyle w:val="67"/>
          <w:rFonts w:hint="eastAsia" w:ascii="宋体" w:hAnsi="宋体" w:cs="Times New Roman"/>
          <w:szCs w:val="24"/>
          <w:shd w:val="pct15" w:color="auto" w:fill="FFFFFF"/>
        </w:rPr>
        <w:t>的文字</w:t>
      </w:r>
      <w:r>
        <w:rPr>
          <w:rStyle w:val="67"/>
          <w:rFonts w:hint="eastAsia"/>
          <w:shd w:val="pct15" w:color="auto" w:fill="FFFFFF"/>
        </w:rPr>
        <w:t>应使用交叉引用，引用图</w:t>
      </w:r>
      <w:r>
        <w:rPr>
          <w:rStyle w:val="67"/>
          <w:shd w:val="pct15" w:color="auto" w:fill="FFFFFF"/>
        </w:rPr>
        <w:t>1.1</w:t>
      </w:r>
      <w:r>
        <w:rPr>
          <w:rStyle w:val="67"/>
          <w:rFonts w:hint="eastAsia"/>
          <w:shd w:val="pct15" w:color="auto" w:fill="FFFFFF"/>
        </w:rPr>
        <w:t>的题注。</w:t>
      </w:r>
      <w:r>
        <w:rPr>
          <w:rStyle w:val="67"/>
          <w:rFonts w:hint="eastAsia" w:ascii="宋体" w:hAnsi="宋体" w:cs="Times New Roman"/>
          <w:szCs w:val="21"/>
          <w:shd w:val="pct15" w:color="auto" w:fill="FFFFFF"/>
        </w:rPr>
        <w:t>将光标放在需要插入交叉引处，在“插入”面板中点击“交叉引用”，在弹出对话框中选择对应的引用类型，引用内容选择“只有标签和编号”，如</w:t>
      </w:r>
      <w:r>
        <w:rPr>
          <w:rStyle w:val="67"/>
          <w:rFonts w:hint="eastAsia" w:ascii="宋体" w:hAnsi="宋体" w:cs="Times New Roman"/>
          <w:szCs w:val="21"/>
          <w:shd w:val="pct15" w:color="auto" w:fill="FFFFFF"/>
        </w:rPr>
        <w:fldChar w:fldCharType="begin"/>
      </w:r>
      <w:r>
        <w:rPr>
          <w:rStyle w:val="67"/>
          <w:rFonts w:ascii="宋体" w:hAnsi="宋体" w:cs="Times New Roman"/>
          <w:szCs w:val="21"/>
          <w:shd w:val="pct15" w:color="auto" w:fill="FFFFFF"/>
        </w:rPr>
        <w:instrText xml:space="preserve"> REF _Ref955439219 \h </w:instrText>
      </w:r>
      <w:r>
        <w:rPr>
          <w:rStyle w:val="67"/>
          <w:rFonts w:cs="Times New Roman" w:asciiTheme="minorEastAsia" w:hAnsiTheme="minorEastAsia" w:eastAsiaTheme="minorEastAsia"/>
          <w:sz w:val="18"/>
          <w:szCs w:val="18"/>
          <w:shd w:val="pct15" w:color="auto" w:fill="FFFFFF"/>
        </w:rPr>
        <w:instrText xml:space="preserve"> \* MERGEFORMAT </w:instrText>
      </w:r>
      <w:r>
        <w:rPr>
          <w:rStyle w:val="67"/>
          <w:rFonts w:hint="eastAsia" w:ascii="宋体" w:hAnsi="宋体" w:cs="Times New Roman"/>
          <w:szCs w:val="21"/>
          <w:shd w:val="pct15" w:color="auto" w:fill="FFFFFF"/>
        </w:rPr>
        <w:fldChar w:fldCharType="separate"/>
      </w:r>
      <w:r>
        <w:rPr>
          <w:rStyle w:val="67"/>
          <w:rFonts w:hint="eastAsia"/>
          <w:shd w:val="pct15" w:color="auto" w:fill="FFFFFF"/>
        </w:rPr>
        <w:t>图</w:t>
      </w:r>
      <w:r>
        <w:rPr>
          <w:rStyle w:val="67"/>
          <w:shd w:val="pct15" w:color="auto" w:fill="FFFFFF"/>
        </w:rPr>
        <w:t xml:space="preserve"> 1.2</w:t>
      </w:r>
      <w:r>
        <w:rPr>
          <w:rStyle w:val="67"/>
          <w:rFonts w:hint="eastAsia" w:ascii="宋体" w:hAnsi="宋体" w:cs="Times New Roman"/>
          <w:szCs w:val="21"/>
          <w:shd w:val="pct15" w:color="auto" w:fill="FFFFFF"/>
        </w:rPr>
        <w:fldChar w:fldCharType="end"/>
      </w:r>
      <w:r>
        <w:rPr>
          <w:rStyle w:val="67"/>
          <w:rFonts w:hint="eastAsia" w:ascii="宋体" w:hAnsi="宋体" w:cs="Times New Roman"/>
          <w:szCs w:val="21"/>
          <w:shd w:val="pct15" w:color="auto" w:fill="FFFFFF"/>
        </w:rPr>
        <w:t>所示。</w:t>
      </w:r>
      <w:r>
        <w:rPr>
          <w:rStyle w:val="67"/>
          <w:rFonts w:hint="eastAsia" w:ascii="宋体" w:hAnsi="宋体" w:cs="Times New Roman"/>
          <w:sz w:val="18"/>
          <w:szCs w:val="18"/>
          <w:shd w:val="pct15" w:color="auto" w:fill="FFFFFF"/>
        </w:rPr>
        <w:t>在为图片或表格添加题注时，可以为图片或表格分表设置“图”和“表”的标签，在插入题注的对话框中点击“新建标签”，在弹出对话框中输入新标签名称确定即可新建标签；插入题注时要注意：图片的题注位置在图片下方，表格的题注在表格上方；插入题注时需要设置编号格式，编号时包含章节编号，使用“</w:t>
      </w:r>
      <w:r>
        <w:rPr>
          <w:rStyle w:val="67"/>
          <w:rFonts w:ascii="宋体" w:hAnsi="宋体" w:cs="Times New Roman"/>
          <w:sz w:val="18"/>
          <w:szCs w:val="18"/>
          <w:shd w:val="pct15" w:color="auto" w:fill="FFFFFF"/>
        </w:rPr>
        <w:t>.”分割，如</w:t>
      </w:r>
      <w:r>
        <w:rPr>
          <w:rStyle w:val="67"/>
          <w:rFonts w:hint="eastAsia" w:ascii="宋体" w:hAnsi="宋体" w:cs="Times New Roman"/>
          <w:sz w:val="18"/>
          <w:szCs w:val="18"/>
          <w:shd w:val="pct15" w:color="auto" w:fill="FFFFFF"/>
        </w:rPr>
        <w:fldChar w:fldCharType="begin"/>
      </w:r>
      <w:r>
        <w:rPr>
          <w:rStyle w:val="67"/>
          <w:rFonts w:ascii="宋体" w:hAnsi="宋体" w:cs="Times New Roman"/>
          <w:sz w:val="18"/>
          <w:szCs w:val="18"/>
          <w:shd w:val="pct15" w:color="auto" w:fill="FFFFFF"/>
        </w:rPr>
        <w:instrText xml:space="preserve"> REF _Ref963540193 \h </w:instrText>
      </w:r>
      <w:r>
        <w:rPr>
          <w:rStyle w:val="67"/>
          <w:rFonts w:cs="Times New Roman" w:asciiTheme="minorEastAsia" w:hAnsiTheme="minorEastAsia" w:eastAsiaTheme="minorEastAsia"/>
          <w:sz w:val="18"/>
          <w:szCs w:val="18"/>
          <w:shd w:val="pct15" w:color="auto" w:fill="FFFFFF"/>
        </w:rPr>
        <w:instrText xml:space="preserve"> \* MERGEFORMAT </w:instrText>
      </w:r>
      <w:r>
        <w:rPr>
          <w:rStyle w:val="67"/>
          <w:rFonts w:hint="eastAsia" w:ascii="宋体" w:hAnsi="宋体" w:cs="Times New Roman"/>
          <w:sz w:val="18"/>
          <w:szCs w:val="18"/>
          <w:shd w:val="pct15" w:color="auto" w:fill="FFFFFF"/>
        </w:rPr>
        <w:fldChar w:fldCharType="separate"/>
      </w:r>
      <w:r>
        <w:rPr>
          <w:rStyle w:val="67"/>
          <w:rFonts w:hint="eastAsia"/>
          <w:shd w:val="pct15" w:color="auto" w:fill="FFFFFF"/>
        </w:rPr>
        <w:t>图</w:t>
      </w:r>
      <w:r>
        <w:rPr>
          <w:rStyle w:val="67"/>
          <w:shd w:val="pct15" w:color="auto" w:fill="FFFFFF"/>
        </w:rPr>
        <w:t xml:space="preserve"> 1.3</w:t>
      </w:r>
      <w:r>
        <w:rPr>
          <w:rStyle w:val="67"/>
          <w:rFonts w:hint="eastAsia" w:ascii="宋体" w:hAnsi="宋体" w:cs="Times New Roman"/>
          <w:sz w:val="18"/>
          <w:szCs w:val="18"/>
          <w:shd w:val="pct15" w:color="auto" w:fill="FFFFFF"/>
        </w:rPr>
        <w:fldChar w:fldCharType="end"/>
      </w:r>
      <w:r>
        <w:rPr>
          <w:rStyle w:val="67"/>
          <w:rFonts w:hint="eastAsia" w:ascii="宋体" w:hAnsi="宋体" w:cs="Times New Roman"/>
          <w:sz w:val="18"/>
          <w:szCs w:val="18"/>
          <w:shd w:val="pct15" w:color="auto" w:fill="FFFFFF"/>
        </w:rPr>
        <w:t>所示。</w:t>
      </w:r>
      <w:r>
        <w:rPr>
          <w:rStyle w:val="67"/>
          <w:rFonts w:hint="eastAsia" w:ascii="宋体" w:hAnsi="宋体" w:cs="Times New Roman"/>
          <w:szCs w:val="21"/>
          <w:shd w:val="pct15" w:color="auto" w:fill="FFFFFF"/>
        </w:rPr>
        <w:t>文字“图</w:t>
      </w:r>
      <w:r>
        <w:rPr>
          <w:rStyle w:val="67"/>
          <w:rFonts w:ascii="宋体" w:hAnsi="宋体" w:cs="Times New Roman"/>
          <w:szCs w:val="21"/>
          <w:shd w:val="pct15" w:color="auto" w:fill="FFFFFF"/>
        </w:rPr>
        <w:t>1.1”</w:t>
      </w:r>
      <w:r>
        <w:rPr>
          <w:rStyle w:val="67"/>
          <w:rFonts w:hint="eastAsia"/>
          <w:shd w:val="pct15" w:color="auto" w:fill="FFFFFF"/>
        </w:rPr>
        <w:t>使用红色加粗格式仅仅为了在此说明</w:t>
      </w:r>
      <w:r>
        <w:rPr>
          <w:rStyle w:val="67"/>
          <w:rFonts w:hint="eastAsia" w:ascii="宋体" w:hAnsi="宋体" w:cs="Times New Roman"/>
          <w:szCs w:val="21"/>
          <w:shd w:val="pct15" w:color="auto" w:fill="FFFFFF"/>
        </w:rPr>
        <w:t>中</w:t>
      </w:r>
      <w:r>
        <w:rPr>
          <w:rFonts w:hint="eastAsia" w:cs="Times New Roman" w:asciiTheme="minorEastAsia" w:hAnsiTheme="minorEastAsia" w:eastAsiaTheme="minorEastAsia"/>
          <w:sz w:val="24"/>
          <w:szCs w:val="21"/>
          <w:shd w:val="pct15" w:color="auto" w:fill="FFFFFF"/>
        </w:rPr>
        <w:t>特殊标记，阅后请注意使用正文格式。阅后删除此段文本。</w:t>
      </w:r>
    </w:p>
    <w:p w14:paraId="2FA5B70A">
      <w:pPr>
        <w:jc w:val="center"/>
        <w:rPr>
          <w:rFonts w:cs="Times New Roman"/>
          <w:szCs w:val="24"/>
        </w:rPr>
      </w:pPr>
      <w:r>
        <w:rPr>
          <w:rFonts w:cs="Times New Roman"/>
          <w:szCs w:val="24"/>
        </w:rPr>
        <w:drawing>
          <wp:inline distT="0" distB="0" distL="0" distR="0">
            <wp:extent cx="3600450" cy="2057400"/>
            <wp:effectExtent l="0" t="0" r="0" b="0"/>
            <wp:docPr id="9" name="图片 9"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ageG010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621475" cy="2069099"/>
                    </a:xfrm>
                    <a:prstGeom prst="rect">
                      <a:avLst/>
                    </a:prstGeom>
                    <a:noFill/>
                    <a:ln>
                      <a:noFill/>
                    </a:ln>
                  </pic:spPr>
                </pic:pic>
              </a:graphicData>
            </a:graphic>
          </wp:inline>
        </w:drawing>
      </w:r>
    </w:p>
    <w:p w14:paraId="036BD9CC">
      <w:pPr>
        <w:pStyle w:val="12"/>
      </w:pPr>
      <w:bookmarkStart w:id="26" w:name="_Ref943186916"/>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1</w:t>
      </w:r>
      <w:r>
        <w:fldChar w:fldCharType="end"/>
      </w:r>
      <w:bookmarkEnd w:id="26"/>
      <w:r>
        <w:rPr>
          <w:rFonts w:hint="eastAsia"/>
        </w:rPr>
        <w:t xml:space="preserve"> 标题编号的示例</w:t>
      </w:r>
    </w:p>
    <w:p w14:paraId="5B8F0E72">
      <w:pPr>
        <w:jc w:val="center"/>
      </w:pPr>
      <w:r>
        <w:drawing>
          <wp:inline distT="0" distB="0" distL="114300" distR="114300">
            <wp:extent cx="2751455" cy="3023870"/>
            <wp:effectExtent l="0" t="0" r="0" b="5080"/>
            <wp:docPr id="4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751512" cy="3023870"/>
                    </a:xfrm>
                    <a:prstGeom prst="rect">
                      <a:avLst/>
                    </a:prstGeom>
                    <a:noFill/>
                    <a:ln>
                      <a:noFill/>
                    </a:ln>
                  </pic:spPr>
                </pic:pic>
              </a:graphicData>
            </a:graphic>
          </wp:inline>
        </w:drawing>
      </w:r>
    </w:p>
    <w:p w14:paraId="1A2A131E">
      <w:pPr>
        <w:pStyle w:val="12"/>
      </w:pPr>
      <w:bookmarkStart w:id="27" w:name="_Ref955439219"/>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2</w:t>
      </w:r>
      <w:r>
        <w:fldChar w:fldCharType="end"/>
      </w:r>
      <w:bookmarkEnd w:id="27"/>
      <w:r>
        <w:rPr>
          <w:rFonts w:hint="eastAsia"/>
        </w:rPr>
        <w:t xml:space="preserve"> 插入交叉引用的示例</w:t>
      </w:r>
    </w:p>
    <w:p w14:paraId="5B2C285C">
      <w:pPr>
        <w:spacing w:line="300" w:lineRule="auto"/>
        <w:jc w:val="center"/>
      </w:pPr>
      <w:r>
        <w:drawing>
          <wp:inline distT="0" distB="0" distL="114300" distR="114300">
            <wp:extent cx="1964690" cy="2051685"/>
            <wp:effectExtent l="0" t="0" r="0" b="5715"/>
            <wp:docPr id="4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65215" cy="2051685"/>
                    </a:xfrm>
                    <a:prstGeom prst="rect">
                      <a:avLst/>
                    </a:prstGeom>
                    <a:noFill/>
                    <a:ln>
                      <a:noFill/>
                    </a:ln>
                  </pic:spPr>
                </pic:pic>
              </a:graphicData>
            </a:graphic>
          </wp:inline>
        </w:drawing>
      </w:r>
    </w:p>
    <w:p w14:paraId="48152FAE">
      <w:pPr>
        <w:pStyle w:val="12"/>
      </w:pPr>
      <w:bookmarkStart w:id="28" w:name="_Ref963540193"/>
      <w:r>
        <w:t xml:space="preserve">图 </w:t>
      </w:r>
      <w:r>
        <w:fldChar w:fldCharType="begin"/>
      </w:r>
      <w:r>
        <w:instrText xml:space="preserve"> STYLEREF 1 \s </w:instrText>
      </w:r>
      <w:r>
        <w:fldChar w:fldCharType="separate"/>
      </w:r>
      <w:r>
        <w:t>1</w:t>
      </w:r>
      <w:r>
        <w:fldChar w:fldCharType="end"/>
      </w:r>
      <w:r>
        <w:t>.</w:t>
      </w:r>
      <w:r>
        <w:fldChar w:fldCharType="begin"/>
      </w:r>
      <w:r>
        <w:instrText xml:space="preserve"> SEQ 图 \* ARABIC \s 1 </w:instrText>
      </w:r>
      <w:r>
        <w:fldChar w:fldCharType="separate"/>
      </w:r>
      <w:r>
        <w:t>3</w:t>
      </w:r>
      <w:r>
        <w:fldChar w:fldCharType="end"/>
      </w:r>
      <w:bookmarkEnd w:id="28"/>
      <w:r>
        <w:rPr>
          <w:rFonts w:hint="eastAsia"/>
        </w:rPr>
        <w:t xml:space="preserve"> 题注编号设置示例</w:t>
      </w:r>
    </w:p>
    <w:p w14:paraId="6FD31361">
      <w:pPr>
        <w:pStyle w:val="4"/>
      </w:pPr>
      <w:bookmarkStart w:id="29" w:name="_Toc394577280"/>
      <w:bookmarkStart w:id="30" w:name="_Toc183185144"/>
      <w:bookmarkStart w:id="31" w:name="_Toc397346366"/>
      <w:bookmarkStart w:id="32" w:name="_Toc1033959610"/>
      <w:bookmarkStart w:id="33" w:name="_Toc2056081337"/>
      <w:bookmarkStart w:id="34" w:name="_Toc105563304"/>
      <w:r>
        <w:rPr>
          <w:rFonts w:hint="eastAsia"/>
        </w:rPr>
        <w:t>各章之间的分隔符设置</w:t>
      </w:r>
      <w:bookmarkEnd w:id="29"/>
      <w:bookmarkEnd w:id="30"/>
      <w:bookmarkEnd w:id="31"/>
      <w:bookmarkEnd w:id="32"/>
      <w:bookmarkEnd w:id="33"/>
      <w:bookmarkEnd w:id="34"/>
    </w:p>
    <w:p w14:paraId="0F9B6308">
      <w:pPr>
        <w:pStyle w:val="3"/>
        <w:ind w:firstLine="480"/>
      </w:pPr>
      <w:r>
        <w:rPr>
          <w:rFonts w:hint="eastAsia"/>
        </w:rPr>
        <w:t>各章之间应重新分页，使用“分页符”进行分隔。</w:t>
      </w:r>
    </w:p>
    <w:p w14:paraId="5732E7DF">
      <w:pPr>
        <w:pStyle w:val="3"/>
        <w:ind w:firstLine="480"/>
      </w:pPr>
      <w:r>
        <w:rPr>
          <w:rFonts w:hint="eastAsia"/>
        </w:rPr>
        <w:t>设置方法：在“插入”菜单中选择“分隔符(B)…”，在弹出的窗口中选择分隔符类型为“分页符”，确定即可另起一页。摘要、Abstract、目录三部分一起设置为独立的一节，方便设置页脚页码；正文部分，包括但不限引言、各章节、结论、参考文献、附录、发表学术论文情况、致谢等部分起始处均应插入分页符另起一页，同时将正文单独设置为一节，方便设置页脚页码。在设置单独一节时，可在“布局”菜单（或面板）中选择“分隔符”，注意分隔符分为下一页、连续、奇数页、偶数页，一般设置下一页，请根据需要设置。</w:t>
      </w:r>
    </w:p>
    <w:p w14:paraId="56F6382B">
      <w:pPr>
        <w:pStyle w:val="4"/>
      </w:pPr>
      <w:bookmarkStart w:id="35" w:name="_Toc1399667082"/>
      <w:bookmarkStart w:id="36" w:name="_Toc321493746"/>
      <w:bookmarkStart w:id="37" w:name="_Toc105563305"/>
      <w:bookmarkStart w:id="38" w:name="_Toc394577281"/>
      <w:bookmarkStart w:id="39" w:name="_Toc183185145"/>
      <w:bookmarkStart w:id="40" w:name="_Toc397346367"/>
      <w:r>
        <w:rPr>
          <w:rFonts w:hint="eastAsia"/>
        </w:rPr>
        <w:t>正文中的编号</w:t>
      </w:r>
      <w:bookmarkEnd w:id="35"/>
      <w:bookmarkEnd w:id="36"/>
      <w:bookmarkEnd w:id="37"/>
      <w:bookmarkEnd w:id="38"/>
      <w:bookmarkEnd w:id="39"/>
      <w:bookmarkEnd w:id="40"/>
    </w:p>
    <w:p w14:paraId="3ED5A183">
      <w:pPr>
        <w:pStyle w:val="3"/>
        <w:ind w:firstLine="480"/>
      </w:pPr>
      <w:r>
        <w:rPr>
          <w:rFonts w:hint="eastAsia"/>
        </w:rPr>
        <w:t>正文中的图、表、附注、公式一律采用阿拉伯数字分章编号。</w:t>
      </w:r>
    </w:p>
    <w:p w14:paraId="24A1FAE7">
      <w:pPr>
        <w:pStyle w:val="3"/>
        <w:ind w:firstLine="480"/>
        <w:rPr>
          <w:rFonts w:ascii="宋体" w:hAnsi="宋体" w:cs="Times New Roman"/>
          <w:szCs w:val="24"/>
          <w:lang w:val="zh-CN"/>
        </w:rPr>
      </w:pPr>
      <w:r>
        <w:rPr>
          <w:rFonts w:hint="eastAsia"/>
        </w:rPr>
        <w:t>如图1.2，表2.3，附注4.5，式6.7等。如“图1.2”就是指本毕业论文（设计）第1章的第2个图。文中参考文献采用阿拉伯数字根据全文统一编号，如文献[3]，文献[3,4]，文献[6-10]等，在正文中引用时用右上角标标出。附录中的图、表、附注、参考文献、公式另行编号，如图A1，表B2，附注B3，或文献[A3]。</w:t>
      </w:r>
    </w:p>
    <w:p w14:paraId="7523415D">
      <w:pPr>
        <w:numPr>
          <w:ins w:id="0" w:author="小蚂蚁" w:date="2024-06-26T13:25:00Z"/>
        </w:numPr>
      </w:pPr>
      <w:r>
        <w:br w:type="page"/>
      </w:r>
    </w:p>
    <w:p w14:paraId="648F77A2">
      <w:pPr>
        <w:pStyle w:val="2"/>
        <w:spacing w:before="156" w:beforeLines="50"/>
      </w:pPr>
      <w:bookmarkStart w:id="41" w:name="_Toc175647936"/>
      <w:bookmarkEnd w:id="41"/>
      <w:bookmarkStart w:id="42" w:name="_Toc175647572"/>
      <w:bookmarkEnd w:id="42"/>
      <w:bookmarkStart w:id="43" w:name="_Toc175646872"/>
      <w:bookmarkEnd w:id="43"/>
      <w:bookmarkStart w:id="44" w:name="_Toc175512475"/>
      <w:bookmarkEnd w:id="44"/>
      <w:bookmarkStart w:id="45" w:name="_Toc175648528"/>
      <w:bookmarkEnd w:id="45"/>
      <w:bookmarkStart w:id="46" w:name="_Toc175648195"/>
      <w:bookmarkEnd w:id="46"/>
      <w:bookmarkStart w:id="47" w:name="_Toc175648870"/>
      <w:bookmarkEnd w:id="47"/>
      <w:bookmarkStart w:id="48" w:name="_Toc175648939"/>
      <w:bookmarkEnd w:id="48"/>
      <w:bookmarkStart w:id="49" w:name="_Toc175647185"/>
      <w:bookmarkEnd w:id="49"/>
      <w:bookmarkStart w:id="50" w:name="_Toc175647796"/>
      <w:bookmarkEnd w:id="50"/>
      <w:bookmarkStart w:id="51" w:name="_Toc175647411"/>
      <w:bookmarkEnd w:id="51"/>
      <w:bookmarkStart w:id="52" w:name="_Toc175647727"/>
      <w:bookmarkEnd w:id="52"/>
      <w:bookmarkStart w:id="53" w:name="_Toc183185146"/>
      <w:r>
        <w:rPr>
          <w:rFonts w:hint="eastAsia"/>
        </w:rPr>
        <w:t>图表及公式的格式说明</w:t>
      </w:r>
      <w:bookmarkEnd w:id="53"/>
    </w:p>
    <w:p w14:paraId="6EED5C70">
      <w:pPr>
        <w:pStyle w:val="4"/>
      </w:pPr>
      <w:bookmarkStart w:id="54" w:name="_Toc183185147"/>
      <w:r>
        <w:rPr>
          <w:rFonts w:hint="eastAsia"/>
        </w:rPr>
        <w:t>图的格式说明</w:t>
      </w:r>
      <w:bookmarkEnd w:id="54"/>
    </w:p>
    <w:p w14:paraId="230025AE">
      <w:pPr>
        <w:pStyle w:val="5"/>
        <w:spacing w:before="156" w:beforeLines="50"/>
      </w:pPr>
      <w:bookmarkStart w:id="55" w:name="_Toc1138205363"/>
      <w:bookmarkStart w:id="56" w:name="_Toc394577284"/>
      <w:bookmarkStart w:id="57" w:name="_Toc397346370"/>
      <w:bookmarkStart w:id="58" w:name="_Toc988684274"/>
      <w:bookmarkStart w:id="59" w:name="_Toc183185148"/>
      <w:r>
        <w:rPr>
          <w:rFonts w:hint="eastAsia"/>
        </w:rPr>
        <w:t>图的格式示例</w:t>
      </w:r>
      <w:bookmarkEnd w:id="55"/>
      <w:bookmarkEnd w:id="56"/>
      <w:bookmarkEnd w:id="57"/>
      <w:bookmarkEnd w:id="58"/>
      <w:bookmarkEnd w:id="59"/>
    </w:p>
    <w:p w14:paraId="57B25AC1">
      <w:pPr>
        <w:pStyle w:val="3"/>
        <w:ind w:firstLine="480"/>
      </w:pPr>
      <w:r>
        <w:rPr>
          <w:rFonts w:hint="eastAsia"/>
        </w:rPr>
        <w:t>图在正文中的格式示例如</w:t>
      </w:r>
      <w:r>
        <w:rPr>
          <w:rFonts w:hint="eastAsia"/>
        </w:rPr>
        <w:fldChar w:fldCharType="begin"/>
      </w:r>
      <w:r>
        <w:rPr>
          <w:rFonts w:hint="eastAsia"/>
        </w:rPr>
        <w:instrText xml:space="preserve"> REF _Ref968195732 \h </w:instrText>
      </w:r>
      <w:r>
        <w:rPr>
          <w:rFonts w:hint="eastAsia"/>
        </w:rPr>
        <w:fldChar w:fldCharType="separate"/>
      </w:r>
      <w:r>
        <w:t>图 2.1</w:t>
      </w:r>
      <w:r>
        <w:rPr>
          <w:rFonts w:hint="eastAsia"/>
        </w:rPr>
        <w:fldChar w:fldCharType="end"/>
      </w:r>
      <w:r>
        <w:rPr>
          <w:rFonts w:hint="eastAsia"/>
        </w:rPr>
        <w:t>所示。</w:t>
      </w:r>
    </w:p>
    <w:p w14:paraId="70507015">
      <w:pPr>
        <w:jc w:val="center"/>
        <w:rPr>
          <w:rFonts w:cs="Times New Roman"/>
          <w:szCs w:val="24"/>
        </w:rPr>
      </w:pPr>
      <w:r>
        <w:rPr>
          <w:rFonts w:cs="Times New Roman"/>
          <w:szCs w:val="24"/>
        </w:rPr>
        <w:drawing>
          <wp:inline distT="0" distB="0" distL="0" distR="0">
            <wp:extent cx="2238375" cy="2766060"/>
            <wp:effectExtent l="0" t="0" r="0" b="0"/>
            <wp:docPr id="18" name="图片 18" descr="ImageG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ageG0101"/>
                    <pic:cNvPicPr>
                      <a:picLocks noChangeAspect="1" noChangeArrowheads="1"/>
                    </pic:cNvPicPr>
                  </pic:nvPicPr>
                  <pic:blipFill>
                    <a:blip r:embed="rId16">
                      <a:extLst>
                        <a:ext uri="{28A0092B-C50C-407E-A947-70E740481C1C}">
                          <a14:useLocalDpi xmlns:a14="http://schemas.microsoft.com/office/drawing/2010/main" val="0"/>
                        </a:ext>
                      </a:extLst>
                    </a:blip>
                    <a:srcRect t="3841"/>
                    <a:stretch>
                      <a:fillRect/>
                    </a:stretch>
                  </pic:blipFill>
                  <pic:spPr>
                    <a:xfrm>
                      <a:off x="0" y="0"/>
                      <a:ext cx="2238375" cy="2766060"/>
                    </a:xfrm>
                    <a:prstGeom prst="rect">
                      <a:avLst/>
                    </a:prstGeom>
                    <a:noFill/>
                    <a:ln>
                      <a:noFill/>
                    </a:ln>
                  </pic:spPr>
                </pic:pic>
              </a:graphicData>
            </a:graphic>
          </wp:inline>
        </w:drawing>
      </w:r>
    </w:p>
    <w:p w14:paraId="58E8CAE4">
      <w:pPr>
        <w:spacing w:line="300" w:lineRule="auto"/>
        <w:jc w:val="center"/>
        <w:rPr>
          <w:rFonts w:ascii="宋体" w:hAnsi="宋体" w:cs="Times New Roman"/>
          <w:sz w:val="24"/>
          <w:szCs w:val="24"/>
        </w:rPr>
      </w:pPr>
      <w:bookmarkStart w:id="60" w:name="_Ref968195732"/>
      <w:r>
        <w:t xml:space="preserve">图 </w:t>
      </w:r>
      <w:r>
        <w:fldChar w:fldCharType="begin"/>
      </w:r>
      <w:r>
        <w:instrText xml:space="preserve"> STYLEREF 1 \s </w:instrText>
      </w:r>
      <w:r>
        <w:fldChar w:fldCharType="separate"/>
      </w:r>
      <w:r>
        <w:t>2</w:t>
      </w:r>
      <w:r>
        <w:fldChar w:fldCharType="end"/>
      </w:r>
      <w:r>
        <w:t>.</w:t>
      </w:r>
      <w:r>
        <w:rPr>
          <w:rFonts w:ascii="Arial" w:hAnsi="Arial" w:eastAsiaTheme="minorEastAsia"/>
        </w:rPr>
        <w:fldChar w:fldCharType="begin"/>
      </w:r>
      <w:r>
        <w:instrText xml:space="preserve"> SEQ 图 \* ARABIC \s 1 </w:instrText>
      </w:r>
      <w:r>
        <w:rPr>
          <w:rFonts w:ascii="Arial" w:hAnsi="Arial" w:eastAsiaTheme="minorEastAsia"/>
        </w:rPr>
        <w:fldChar w:fldCharType="separate"/>
      </w:r>
      <w:r>
        <w:t>1</w:t>
      </w:r>
      <w:r>
        <w:rPr>
          <w:rFonts w:ascii="Arial" w:hAnsi="Arial" w:eastAsiaTheme="minorEastAsia"/>
        </w:rPr>
        <w:fldChar w:fldCharType="end"/>
      </w:r>
      <w:bookmarkEnd w:id="60"/>
      <w:r>
        <w:rPr>
          <w:rFonts w:hint="eastAsia"/>
        </w:rPr>
        <w:t xml:space="preserve"> 样式</w:t>
      </w:r>
    </w:p>
    <w:p w14:paraId="75BC7101">
      <w:pPr>
        <w:pStyle w:val="3"/>
        <w:ind w:firstLine="480"/>
      </w:pPr>
      <w:r>
        <w:rPr>
          <w:rFonts w:hint="eastAsia"/>
        </w:rPr>
        <w:fldChar w:fldCharType="begin"/>
      </w:r>
      <w:r>
        <w:rPr>
          <w:rFonts w:hint="eastAsia"/>
        </w:rPr>
        <w:instrText xml:space="preserve"> REF _Ref968195732 \h </w:instrText>
      </w:r>
      <w:r>
        <w:rPr>
          <w:rFonts w:hint="eastAsia"/>
        </w:rPr>
        <w:fldChar w:fldCharType="separate"/>
      </w:r>
      <w:r>
        <w:t>图 2.1</w:t>
      </w:r>
      <w:r>
        <w:rPr>
          <w:rFonts w:hint="eastAsia"/>
        </w:rPr>
        <w:fldChar w:fldCharType="end"/>
      </w:r>
      <w:r>
        <w:rPr>
          <w:rFonts w:hint="eastAsia"/>
        </w:rPr>
        <w:t>显示了毕业论文（设计）模板中所定义的样式选择方法。使用鼠标选择相应的样式，对应的文字格式就发生相应改变。</w:t>
      </w:r>
    </w:p>
    <w:p w14:paraId="59482DF2">
      <w:pPr>
        <w:pStyle w:val="5"/>
        <w:spacing w:before="156" w:beforeLines="50"/>
      </w:pPr>
      <w:bookmarkStart w:id="61" w:name="_Toc1735616279"/>
      <w:bookmarkStart w:id="62" w:name="_Toc33208465"/>
      <w:bookmarkStart w:id="63" w:name="_Toc394577285"/>
      <w:bookmarkStart w:id="64" w:name="_Toc397346371"/>
      <w:bookmarkStart w:id="65" w:name="_Toc183185149"/>
      <w:r>
        <w:rPr>
          <w:rFonts w:hint="eastAsia"/>
        </w:rPr>
        <w:t>图的格式描述</w:t>
      </w:r>
      <w:bookmarkEnd w:id="61"/>
      <w:bookmarkEnd w:id="62"/>
      <w:bookmarkEnd w:id="63"/>
      <w:bookmarkEnd w:id="64"/>
      <w:bookmarkEnd w:id="65"/>
    </w:p>
    <w:p w14:paraId="41177D0C">
      <w:pPr>
        <w:pStyle w:val="3"/>
        <w:ind w:firstLine="480"/>
      </w:pPr>
      <w:r>
        <w:rPr>
          <w:rFonts w:hint="eastAsia"/>
        </w:rPr>
        <w:t>(1) 图的绘制方法</w:t>
      </w:r>
    </w:p>
    <w:p w14:paraId="3D2510EC">
      <w:pPr>
        <w:pStyle w:val="3"/>
        <w:ind w:firstLine="480"/>
      </w:pPr>
      <w:r>
        <w:rPr>
          <w:rFonts w:hint="eastAsia"/>
        </w:rPr>
        <w:t>① 插图、照片应尽量通过扫描粘贴进本文。</w:t>
      </w:r>
    </w:p>
    <w:p w14:paraId="52070639">
      <w:pPr>
        <w:pStyle w:val="3"/>
        <w:ind w:firstLine="480"/>
      </w:pPr>
      <w:r>
        <w:rPr>
          <w:rFonts w:hint="eastAsia"/>
        </w:rPr>
        <w:t>② 简单文字图可用WORD直接绘制或插入图片，应清晰、正确、美观。。</w:t>
      </w:r>
    </w:p>
    <w:p w14:paraId="7286A666">
      <w:pPr>
        <w:pStyle w:val="3"/>
        <w:ind w:firstLine="480"/>
      </w:pPr>
      <w:r>
        <w:rPr>
          <w:rFonts w:hint="eastAsia"/>
        </w:rPr>
        <w:t>(2) 图的位置</w:t>
      </w:r>
    </w:p>
    <w:p w14:paraId="32AA9443">
      <w:pPr>
        <w:pStyle w:val="3"/>
        <w:ind w:firstLine="480"/>
      </w:pPr>
      <w:r>
        <w:rPr>
          <w:rFonts w:hint="eastAsia"/>
        </w:rPr>
        <w:t>① 图居中排列。</w:t>
      </w:r>
    </w:p>
    <w:p w14:paraId="550695E5">
      <w:pPr>
        <w:pStyle w:val="3"/>
        <w:ind w:firstLine="480"/>
      </w:pPr>
      <w:r>
        <w:rPr>
          <w:rFonts w:hint="eastAsia"/>
        </w:rPr>
        <w:t>② 图中若有附注，一律用阿拉伯数字和右半圆括号按顺序编排，如注1），附注写在图的下方。</w:t>
      </w:r>
    </w:p>
    <w:p w14:paraId="78B15DEF">
      <w:pPr>
        <w:pStyle w:val="3"/>
        <w:ind w:firstLine="480"/>
      </w:pPr>
      <w:r>
        <w:rPr>
          <w:rFonts w:hint="eastAsia"/>
        </w:rPr>
        <w:t>(3) 图的版式</w:t>
      </w:r>
    </w:p>
    <w:p w14:paraId="476DA1AB">
      <w:pPr>
        <w:pStyle w:val="3"/>
        <w:ind w:firstLine="480"/>
      </w:pPr>
      <w:r>
        <w:rPr>
          <w:rFonts w:hint="eastAsia"/>
        </w:rPr>
        <w:t>① “设置图片格式”的“版式”为“上下型”或“嵌入型”，不得“浮于文字之上”。</w:t>
      </w:r>
    </w:p>
    <w:p w14:paraId="53E00319">
      <w:pPr>
        <w:pStyle w:val="3"/>
        <w:ind w:firstLine="480"/>
      </w:pPr>
      <w:r>
        <w:rPr>
          <w:rFonts w:hint="eastAsia"/>
        </w:rPr>
        <w:t>② 图的大小尽量以一页的页面为限，不要超限，一旦超限要加续图。</w:t>
      </w:r>
    </w:p>
    <w:p w14:paraId="53E3B816">
      <w:pPr>
        <w:pStyle w:val="3"/>
        <w:ind w:firstLine="480"/>
      </w:pPr>
      <w:r>
        <w:rPr>
          <w:rFonts w:hint="eastAsia"/>
        </w:rPr>
        <w:t>(4) 图名的写法</w:t>
      </w:r>
    </w:p>
    <w:p w14:paraId="621A144F">
      <w:pPr>
        <w:pStyle w:val="3"/>
        <w:ind w:firstLine="480"/>
      </w:pPr>
      <w:r>
        <w:rPr>
          <w:rFonts w:hint="eastAsia"/>
        </w:rPr>
        <w:t>①</w:t>
      </w:r>
      <w:r>
        <w:t xml:space="preserve"> </w:t>
      </w:r>
      <w:r>
        <w:rPr>
          <w:rFonts w:hint="eastAsia"/>
        </w:rPr>
        <w:t>图名居中并位于图下，编号应分章编号，如</w:t>
      </w:r>
      <w:r>
        <w:rPr>
          <w:rFonts w:hint="eastAsia"/>
        </w:rPr>
        <w:fldChar w:fldCharType="begin"/>
      </w:r>
      <w:r>
        <w:instrText xml:space="preserve"> REF _Ref968195732 \h  \* MERGEFORMAT </w:instrText>
      </w:r>
      <w:r>
        <w:rPr>
          <w:rFonts w:hint="eastAsia"/>
        </w:rPr>
        <w:fldChar w:fldCharType="separate"/>
      </w:r>
      <w:r>
        <w:t>图 2.1</w:t>
      </w:r>
      <w:r>
        <w:rPr>
          <w:rFonts w:hint="eastAsia"/>
        </w:rPr>
        <w:fldChar w:fldCharType="end"/>
      </w:r>
      <w:r>
        <w:rPr>
          <w:rFonts w:hint="eastAsia"/>
        </w:rPr>
        <w:t>。</w:t>
      </w:r>
    </w:p>
    <w:p w14:paraId="1D89FF41">
      <w:pPr>
        <w:pStyle w:val="3"/>
        <w:ind w:firstLine="480"/>
      </w:pPr>
      <w:r>
        <w:rPr>
          <w:rFonts w:hint="eastAsia"/>
        </w:rPr>
        <w:t>②</w:t>
      </w:r>
      <w:r>
        <w:t xml:space="preserve"> </w:t>
      </w:r>
      <w:r>
        <w:rPr>
          <w:rFonts w:hint="eastAsia"/>
        </w:rPr>
        <w:t>图及其名称要放在同一页中，不能跨接两页。</w:t>
      </w:r>
    </w:p>
    <w:p w14:paraId="5212314F">
      <w:pPr>
        <w:pStyle w:val="3"/>
        <w:ind w:firstLine="480"/>
      </w:pPr>
      <w:r>
        <w:rPr>
          <w:rFonts w:hint="eastAsia"/>
        </w:rPr>
        <w:t>③</w:t>
      </w:r>
      <w:r>
        <w:t xml:space="preserve"> </w:t>
      </w:r>
      <w:r>
        <w:rPr>
          <w:rFonts w:hint="eastAsia"/>
        </w:rPr>
        <w:t>图内文字清晰、美观。</w:t>
      </w:r>
    </w:p>
    <w:p w14:paraId="1EFA9598">
      <w:pPr>
        <w:pStyle w:val="3"/>
        <w:ind w:firstLine="480"/>
      </w:pPr>
      <w:r>
        <w:rPr>
          <w:rFonts w:hint="eastAsia"/>
        </w:rPr>
        <w:t>④</w:t>
      </w:r>
      <w:r>
        <w:t xml:space="preserve"> </w:t>
      </w:r>
      <w:r>
        <w:rPr>
          <w:rFonts w:hint="eastAsia"/>
        </w:rPr>
        <w:t>中文图名设置为宋体，英文名称设置为Times New Roman，五号，居中。</w:t>
      </w:r>
    </w:p>
    <w:p w14:paraId="0E499F4B">
      <w:pPr>
        <w:pStyle w:val="4"/>
      </w:pPr>
      <w:bookmarkStart w:id="66" w:name="_Toc183185150"/>
      <w:bookmarkStart w:id="67" w:name="_Toc394577286"/>
      <w:bookmarkStart w:id="68" w:name="_Toc1232423952"/>
      <w:bookmarkStart w:id="69" w:name="_Toc397346372"/>
      <w:bookmarkStart w:id="70" w:name="_Toc1936406682"/>
      <w:r>
        <w:rPr>
          <w:rFonts w:hint="eastAsia"/>
        </w:rPr>
        <w:t>表的格式说明</w:t>
      </w:r>
      <w:bookmarkEnd w:id="66"/>
      <w:bookmarkEnd w:id="67"/>
      <w:bookmarkEnd w:id="68"/>
      <w:bookmarkEnd w:id="69"/>
      <w:bookmarkEnd w:id="70"/>
    </w:p>
    <w:p w14:paraId="3970C721">
      <w:pPr>
        <w:pStyle w:val="5"/>
        <w:spacing w:before="156" w:beforeLines="50"/>
      </w:pPr>
      <w:bookmarkStart w:id="71" w:name="_Toc394577287"/>
      <w:bookmarkStart w:id="72" w:name="_Toc397346373"/>
      <w:bookmarkStart w:id="73" w:name="_Toc869585949"/>
      <w:bookmarkStart w:id="74" w:name="_Toc183185151"/>
      <w:bookmarkStart w:id="75" w:name="_Toc72434089"/>
      <w:r>
        <w:rPr>
          <w:rFonts w:hint="eastAsia"/>
        </w:rPr>
        <w:t>表的格式示例</w:t>
      </w:r>
      <w:bookmarkEnd w:id="71"/>
      <w:bookmarkEnd w:id="72"/>
      <w:bookmarkEnd w:id="73"/>
      <w:bookmarkEnd w:id="74"/>
      <w:bookmarkEnd w:id="75"/>
    </w:p>
    <w:p w14:paraId="36941062">
      <w:pPr>
        <w:pStyle w:val="3"/>
        <w:ind w:firstLine="480"/>
      </w:pPr>
      <w:r>
        <w:rPr>
          <w:rFonts w:hint="eastAsia"/>
        </w:rPr>
        <w:t>表在正文中的常用格式如</w:t>
      </w:r>
      <w:r>
        <w:rPr>
          <w:rFonts w:hint="eastAsia"/>
        </w:rPr>
        <w:fldChar w:fldCharType="begin"/>
      </w:r>
      <w:r>
        <w:rPr>
          <w:rFonts w:hint="eastAsia"/>
        </w:rPr>
        <w:instrText xml:space="preserve"> REF _Ref975288286 \h </w:instrText>
      </w:r>
      <w:r>
        <w:instrText xml:space="preserve"> \* MERGEFORMAT </w:instrText>
      </w:r>
      <w:r>
        <w:rPr>
          <w:rFonts w:hint="eastAsia"/>
        </w:rPr>
        <w:fldChar w:fldCharType="separate"/>
      </w:r>
      <w:r>
        <w:t>表 2</w:t>
      </w:r>
      <w:r>
        <w:rPr>
          <w:rFonts w:hint="eastAsia"/>
        </w:rPr>
        <w:t>.</w:t>
      </w:r>
      <w:r>
        <w:t>1</w:t>
      </w:r>
      <w:r>
        <w:rPr>
          <w:rFonts w:hint="eastAsia"/>
        </w:rPr>
        <w:fldChar w:fldCharType="end"/>
      </w:r>
      <w:r>
        <w:rPr>
          <w:rFonts w:hint="eastAsia"/>
        </w:rPr>
        <w:t>至表2.3所示，请参考使用。</w:t>
      </w:r>
    </w:p>
    <w:p w14:paraId="69455FCF">
      <w:pPr>
        <w:pStyle w:val="3"/>
        <w:ind w:firstLine="480"/>
      </w:pPr>
      <w:r>
        <w:rPr>
          <w:rFonts w:hint="eastAsia"/>
        </w:rPr>
        <w:t>物流的概念和范围如</w:t>
      </w:r>
      <w:r>
        <w:rPr>
          <w:rFonts w:hint="eastAsia"/>
        </w:rPr>
        <w:fldChar w:fldCharType="begin"/>
      </w:r>
      <w:r>
        <w:rPr>
          <w:rFonts w:hint="eastAsia"/>
        </w:rPr>
        <w:instrText xml:space="preserve"> REF _Ref975288286 \h </w:instrText>
      </w:r>
      <w:r>
        <w:rPr>
          <w:rFonts w:hint="eastAsia"/>
        </w:rPr>
        <w:fldChar w:fldCharType="separate"/>
      </w:r>
      <w:r>
        <w:t>表 2</w:t>
      </w:r>
      <w:r>
        <w:rPr>
          <w:rFonts w:hint="eastAsia"/>
        </w:rPr>
        <w:t>.</w:t>
      </w:r>
      <w:r>
        <w:t>1</w:t>
      </w:r>
      <w:r>
        <w:rPr>
          <w:rFonts w:hint="eastAsia"/>
        </w:rPr>
        <w:fldChar w:fldCharType="end"/>
      </w:r>
      <w:r>
        <w:rPr>
          <w:rFonts w:hint="eastAsia"/>
        </w:rPr>
        <w:t>表述。</w:t>
      </w:r>
    </w:p>
    <w:p w14:paraId="25796ABB">
      <w:pPr>
        <w:spacing w:line="300" w:lineRule="auto"/>
        <w:rPr>
          <w:rFonts w:ascii="宋体" w:hAnsi="宋体" w:cs="Times New Roman"/>
          <w:sz w:val="24"/>
          <w:szCs w:val="24"/>
        </w:rPr>
      </w:pPr>
    </w:p>
    <w:p w14:paraId="3E005C4E">
      <w:pPr>
        <w:pStyle w:val="12"/>
      </w:pPr>
      <w:bookmarkStart w:id="76" w:name="_Ref975288286"/>
      <w:bookmarkStart w:id="77" w:name="_Ref979321966"/>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1</w:t>
      </w:r>
      <w:r>
        <w:fldChar w:fldCharType="end"/>
      </w:r>
      <w:bookmarkEnd w:id="76"/>
      <w:r>
        <w:rPr>
          <w:rFonts w:hint="eastAsia"/>
        </w:rPr>
        <w:t xml:space="preserve"> 物流的概念和范围</w:t>
      </w:r>
      <w:bookmarkEnd w:id="77"/>
    </w:p>
    <w:tbl>
      <w:tblPr>
        <w:tblStyle w:val="2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1396"/>
        <w:gridCol w:w="5596"/>
      </w:tblGrid>
      <w:tr w14:paraId="4600F5AA">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396" w:type="dxa"/>
            <w:tcBorders>
              <w:bottom w:val="single" w:color="auto" w:sz="4" w:space="0"/>
              <w:right w:val="nil"/>
            </w:tcBorders>
            <w:vAlign w:val="center"/>
          </w:tcPr>
          <w:p w14:paraId="2EE1E40B">
            <w:pPr>
              <w:jc w:val="center"/>
              <w:rPr>
                <w:rFonts w:cs="Times New Roman"/>
                <w:szCs w:val="21"/>
              </w:rPr>
            </w:pPr>
            <w:r>
              <w:rPr>
                <w:rFonts w:hint="eastAsia" w:cs="Times New Roman"/>
                <w:szCs w:val="21"/>
              </w:rPr>
              <w:t>本质</w:t>
            </w:r>
          </w:p>
        </w:tc>
        <w:tc>
          <w:tcPr>
            <w:tcW w:w="5596" w:type="dxa"/>
            <w:tcBorders>
              <w:left w:val="nil"/>
              <w:bottom w:val="single" w:color="auto" w:sz="4" w:space="0"/>
            </w:tcBorders>
            <w:vAlign w:val="center"/>
          </w:tcPr>
          <w:p w14:paraId="2AF64D51">
            <w:pPr>
              <w:jc w:val="center"/>
              <w:rPr>
                <w:rFonts w:cs="Times New Roman"/>
                <w:szCs w:val="21"/>
              </w:rPr>
            </w:pPr>
            <w:r>
              <w:rPr>
                <w:rFonts w:hint="eastAsia" w:cs="Times New Roman"/>
                <w:szCs w:val="21"/>
              </w:rPr>
              <w:t>过程</w:t>
            </w:r>
          </w:p>
        </w:tc>
      </w:tr>
      <w:tr w14:paraId="0440A94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396" w:type="dxa"/>
            <w:tcBorders>
              <w:bottom w:val="nil"/>
              <w:right w:val="nil"/>
            </w:tcBorders>
            <w:vAlign w:val="center"/>
          </w:tcPr>
          <w:p w14:paraId="2DDD6169">
            <w:pPr>
              <w:jc w:val="center"/>
              <w:rPr>
                <w:rFonts w:cs="Times New Roman"/>
                <w:szCs w:val="21"/>
              </w:rPr>
            </w:pPr>
            <w:r>
              <w:rPr>
                <w:rFonts w:hint="eastAsia" w:cs="Times New Roman"/>
                <w:szCs w:val="21"/>
              </w:rPr>
              <w:t>途径或方法</w:t>
            </w:r>
          </w:p>
        </w:tc>
        <w:tc>
          <w:tcPr>
            <w:tcW w:w="5596" w:type="dxa"/>
            <w:tcBorders>
              <w:left w:val="nil"/>
              <w:bottom w:val="nil"/>
            </w:tcBorders>
            <w:vAlign w:val="center"/>
          </w:tcPr>
          <w:p w14:paraId="20EECD24">
            <w:pPr>
              <w:jc w:val="center"/>
              <w:rPr>
                <w:rFonts w:cs="Times New Roman"/>
                <w:szCs w:val="21"/>
              </w:rPr>
            </w:pPr>
            <w:r>
              <w:rPr>
                <w:rFonts w:hint="eastAsia" w:cs="Times New Roman"/>
                <w:szCs w:val="21"/>
              </w:rPr>
              <w:t>规划、实施、控制</w:t>
            </w:r>
          </w:p>
        </w:tc>
      </w:tr>
      <w:tr w14:paraId="12B053A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396" w:type="dxa"/>
            <w:tcBorders>
              <w:top w:val="nil"/>
              <w:bottom w:val="nil"/>
              <w:right w:val="nil"/>
            </w:tcBorders>
            <w:vAlign w:val="center"/>
          </w:tcPr>
          <w:p w14:paraId="3FABFD43">
            <w:pPr>
              <w:jc w:val="center"/>
              <w:rPr>
                <w:rFonts w:cs="Times New Roman"/>
                <w:szCs w:val="21"/>
              </w:rPr>
            </w:pPr>
            <w:r>
              <w:rPr>
                <w:rFonts w:hint="eastAsia" w:cs="Times New Roman"/>
                <w:szCs w:val="21"/>
              </w:rPr>
              <w:t>目标</w:t>
            </w:r>
          </w:p>
        </w:tc>
        <w:tc>
          <w:tcPr>
            <w:tcW w:w="5596" w:type="dxa"/>
            <w:tcBorders>
              <w:top w:val="nil"/>
              <w:left w:val="nil"/>
              <w:bottom w:val="nil"/>
            </w:tcBorders>
            <w:vAlign w:val="center"/>
          </w:tcPr>
          <w:p w14:paraId="441FCAB5">
            <w:pPr>
              <w:jc w:val="center"/>
              <w:rPr>
                <w:rFonts w:cs="Times New Roman"/>
                <w:szCs w:val="21"/>
              </w:rPr>
            </w:pPr>
            <w:r>
              <w:rPr>
                <w:rFonts w:hint="eastAsia" w:cs="Times New Roman"/>
                <w:szCs w:val="21"/>
              </w:rPr>
              <w:t>效率、成本效益</w:t>
            </w:r>
          </w:p>
        </w:tc>
      </w:tr>
      <w:tr w14:paraId="3BDC9014">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396" w:type="dxa"/>
            <w:tcBorders>
              <w:top w:val="nil"/>
              <w:bottom w:val="nil"/>
              <w:right w:val="nil"/>
            </w:tcBorders>
            <w:vAlign w:val="center"/>
          </w:tcPr>
          <w:p w14:paraId="1185F59A">
            <w:pPr>
              <w:jc w:val="center"/>
              <w:rPr>
                <w:rFonts w:cs="Times New Roman"/>
                <w:szCs w:val="21"/>
              </w:rPr>
            </w:pPr>
            <w:r>
              <w:rPr>
                <w:rFonts w:hint="eastAsia" w:cs="Times New Roman"/>
                <w:szCs w:val="21"/>
              </w:rPr>
              <w:t>活动或作业</w:t>
            </w:r>
          </w:p>
        </w:tc>
        <w:tc>
          <w:tcPr>
            <w:tcW w:w="5596" w:type="dxa"/>
            <w:tcBorders>
              <w:top w:val="nil"/>
              <w:left w:val="nil"/>
              <w:bottom w:val="nil"/>
            </w:tcBorders>
            <w:vAlign w:val="center"/>
          </w:tcPr>
          <w:p w14:paraId="5B2BD6CE">
            <w:pPr>
              <w:jc w:val="center"/>
              <w:rPr>
                <w:rFonts w:cs="Times New Roman"/>
                <w:szCs w:val="21"/>
              </w:rPr>
            </w:pPr>
            <w:r>
              <w:rPr>
                <w:rFonts w:hint="eastAsia" w:cs="Times New Roman"/>
                <w:szCs w:val="21"/>
              </w:rPr>
              <w:t>流动与储存</w:t>
            </w:r>
          </w:p>
        </w:tc>
      </w:tr>
      <w:tr w14:paraId="08D7E9B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396" w:type="dxa"/>
            <w:tcBorders>
              <w:top w:val="nil"/>
              <w:bottom w:val="nil"/>
              <w:right w:val="nil"/>
            </w:tcBorders>
            <w:vAlign w:val="center"/>
          </w:tcPr>
          <w:p w14:paraId="179010AE">
            <w:pPr>
              <w:jc w:val="center"/>
              <w:rPr>
                <w:rFonts w:cs="Times New Roman"/>
                <w:szCs w:val="21"/>
              </w:rPr>
            </w:pPr>
            <w:r>
              <w:rPr>
                <w:rFonts w:hint="eastAsia" w:cs="Times New Roman"/>
                <w:szCs w:val="21"/>
              </w:rPr>
              <w:t>处理对象</w:t>
            </w:r>
          </w:p>
        </w:tc>
        <w:tc>
          <w:tcPr>
            <w:tcW w:w="5596" w:type="dxa"/>
            <w:tcBorders>
              <w:top w:val="nil"/>
              <w:left w:val="nil"/>
              <w:bottom w:val="nil"/>
            </w:tcBorders>
            <w:vAlign w:val="center"/>
          </w:tcPr>
          <w:p w14:paraId="0CDCACA5">
            <w:pPr>
              <w:jc w:val="center"/>
              <w:rPr>
                <w:rFonts w:cs="Times New Roman"/>
                <w:szCs w:val="21"/>
              </w:rPr>
            </w:pPr>
            <w:r>
              <w:rPr>
                <w:rFonts w:hint="eastAsia" w:cs="Times New Roman"/>
                <w:szCs w:val="21"/>
              </w:rPr>
              <w:t>原材料、在制品、产成品、相关信息</w:t>
            </w:r>
          </w:p>
        </w:tc>
      </w:tr>
      <w:tr w14:paraId="2522A381">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396" w:type="dxa"/>
            <w:tcBorders>
              <w:top w:val="nil"/>
              <w:bottom w:val="nil"/>
              <w:right w:val="nil"/>
            </w:tcBorders>
            <w:vAlign w:val="center"/>
          </w:tcPr>
          <w:p w14:paraId="5E2DFF06">
            <w:pPr>
              <w:jc w:val="center"/>
              <w:rPr>
                <w:rFonts w:cs="Times New Roman"/>
                <w:szCs w:val="21"/>
              </w:rPr>
            </w:pPr>
            <w:r>
              <w:rPr>
                <w:rFonts w:hint="eastAsia" w:cs="Times New Roman"/>
                <w:szCs w:val="21"/>
              </w:rPr>
              <w:t>范围</w:t>
            </w:r>
          </w:p>
        </w:tc>
        <w:tc>
          <w:tcPr>
            <w:tcW w:w="5596" w:type="dxa"/>
            <w:tcBorders>
              <w:top w:val="nil"/>
              <w:left w:val="nil"/>
              <w:bottom w:val="nil"/>
            </w:tcBorders>
            <w:vAlign w:val="center"/>
          </w:tcPr>
          <w:p w14:paraId="259D7873">
            <w:pPr>
              <w:jc w:val="center"/>
              <w:rPr>
                <w:rFonts w:cs="Times New Roman"/>
                <w:szCs w:val="21"/>
              </w:rPr>
            </w:pPr>
            <w:r>
              <w:rPr>
                <w:rFonts w:hint="eastAsia" w:cs="Times New Roman"/>
                <w:szCs w:val="21"/>
              </w:rPr>
              <w:t>从原点（供应商）到终点（最终顾客）</w:t>
            </w:r>
          </w:p>
        </w:tc>
      </w:tr>
      <w:tr w14:paraId="6B79C44F">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1396" w:type="dxa"/>
            <w:tcBorders>
              <w:top w:val="nil"/>
              <w:right w:val="nil"/>
            </w:tcBorders>
            <w:vAlign w:val="center"/>
          </w:tcPr>
          <w:p w14:paraId="3CE74988">
            <w:pPr>
              <w:jc w:val="center"/>
              <w:rPr>
                <w:rFonts w:cs="Times New Roman"/>
                <w:szCs w:val="21"/>
              </w:rPr>
            </w:pPr>
            <w:r>
              <w:rPr>
                <w:rFonts w:hint="eastAsia" w:cs="Times New Roman"/>
                <w:szCs w:val="21"/>
              </w:rPr>
              <w:t>目的或目标</w:t>
            </w:r>
          </w:p>
        </w:tc>
        <w:tc>
          <w:tcPr>
            <w:tcW w:w="5596" w:type="dxa"/>
            <w:tcBorders>
              <w:top w:val="nil"/>
              <w:left w:val="nil"/>
            </w:tcBorders>
            <w:vAlign w:val="center"/>
          </w:tcPr>
          <w:p w14:paraId="0FFCACB1">
            <w:pPr>
              <w:jc w:val="center"/>
              <w:rPr>
                <w:rFonts w:cs="Times New Roman"/>
                <w:szCs w:val="21"/>
              </w:rPr>
            </w:pPr>
            <w:r>
              <w:rPr>
                <w:rFonts w:hint="eastAsia" w:cs="Times New Roman"/>
                <w:szCs w:val="21"/>
              </w:rPr>
              <w:t>适应顾客的需求（产品、功能、数量、质量、时间、价格）</w:t>
            </w:r>
          </w:p>
        </w:tc>
      </w:tr>
    </w:tbl>
    <w:p w14:paraId="396D0BE0">
      <w:pPr>
        <w:spacing w:line="300" w:lineRule="auto"/>
        <w:ind w:firstLine="480" w:firstLineChars="200"/>
        <w:rPr>
          <w:rFonts w:ascii="宋体" w:hAnsi="宋体" w:cs="Times New Roman"/>
          <w:sz w:val="24"/>
          <w:szCs w:val="24"/>
        </w:rPr>
      </w:pPr>
    </w:p>
    <w:p w14:paraId="276D6FE9">
      <w:pPr>
        <w:spacing w:line="300" w:lineRule="auto"/>
        <w:ind w:firstLine="480" w:firstLineChars="200"/>
        <w:rPr>
          <w:rFonts w:ascii="宋体" w:hAnsi="宋体" w:cs="Times New Roman"/>
          <w:sz w:val="24"/>
          <w:szCs w:val="24"/>
        </w:rPr>
      </w:pPr>
      <w:r>
        <w:rPr>
          <w:rFonts w:hint="eastAsia" w:ascii="宋体" w:hAnsi="宋体" w:cs="Times New Roman"/>
          <w:sz w:val="24"/>
          <w:szCs w:val="24"/>
        </w:rPr>
        <w:t>美国广</w:t>
      </w:r>
      <w:r>
        <w:rPr>
          <w:rStyle w:val="67"/>
          <w:rFonts w:hint="eastAsia" w:ascii="宋体" w:hAnsi="宋体" w:cs="Times New Roman"/>
          <w:szCs w:val="24"/>
        </w:rPr>
        <w:t>义物流后（勤）协会给出的定义如下：“为了符合顾客的要求，从原点到消费点对原材料、在制品、产成品与相关信息的流动和储存的效率成本效益进行规划、实施和控制的过程”。由此可见，物流不是作为一种具体技术和方法来研究的，而是一个过程或管</w:t>
      </w:r>
      <w:r>
        <w:rPr>
          <w:rFonts w:hint="eastAsia" w:ascii="宋体" w:hAnsi="宋体" w:cs="Times New Roman"/>
          <w:sz w:val="24"/>
          <w:szCs w:val="24"/>
        </w:rPr>
        <w:t>理。</w:t>
      </w:r>
    </w:p>
    <w:p w14:paraId="2C6B07D3">
      <w:pPr>
        <w:spacing w:line="300" w:lineRule="auto"/>
        <w:ind w:firstLine="480" w:firstLineChars="200"/>
        <w:rPr>
          <w:rFonts w:ascii="宋体" w:hAnsi="宋体" w:cs="Times New Roman"/>
          <w:sz w:val="24"/>
          <w:szCs w:val="24"/>
        </w:rPr>
      </w:pPr>
    </w:p>
    <w:p w14:paraId="2117FCC0">
      <w:pPr>
        <w:pStyle w:val="12"/>
      </w:pPr>
      <w:bookmarkStart w:id="78" w:name="_Ref977758915"/>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2</w:t>
      </w:r>
      <w:r>
        <w:fldChar w:fldCharType="end"/>
      </w:r>
      <w:bookmarkEnd w:id="78"/>
      <w:r>
        <w:rPr>
          <w:rFonts w:hint="eastAsia"/>
        </w:rPr>
        <w:t xml:space="preserve"> 统计表</w:t>
      </w:r>
    </w:p>
    <w:tbl>
      <w:tblPr>
        <w:tblStyle w:val="26"/>
        <w:tblW w:w="0" w:type="auto"/>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3"/>
        <w:gridCol w:w="1383"/>
        <w:gridCol w:w="1383"/>
        <w:gridCol w:w="1383"/>
        <w:gridCol w:w="1383"/>
      </w:tblGrid>
      <w:tr w14:paraId="5D2C31A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jc w:val="center"/>
        </w:trPr>
        <w:tc>
          <w:tcPr>
            <w:tcW w:w="1383" w:type="dxa"/>
            <w:tcBorders>
              <w:top w:val="single" w:color="auto" w:sz="4" w:space="0"/>
              <w:bottom w:val="single" w:color="auto" w:sz="4" w:space="0"/>
              <w:right w:val="nil"/>
            </w:tcBorders>
            <w:vAlign w:val="center"/>
          </w:tcPr>
          <w:p w14:paraId="30481616">
            <w:pPr>
              <w:jc w:val="center"/>
              <w:rPr>
                <w:rFonts w:ascii="宋体" w:hAnsi="宋体" w:cs="Times New Roman"/>
                <w:szCs w:val="24"/>
              </w:rPr>
            </w:pPr>
            <w:r>
              <w:rPr>
                <w:rFonts w:hint="eastAsia" w:ascii="宋体" w:hAnsi="宋体" w:cs="Times New Roman"/>
                <w:szCs w:val="24"/>
              </w:rPr>
              <w:t>产品</w:t>
            </w:r>
          </w:p>
        </w:tc>
        <w:tc>
          <w:tcPr>
            <w:tcW w:w="1383" w:type="dxa"/>
            <w:tcBorders>
              <w:top w:val="single" w:color="auto" w:sz="4" w:space="0"/>
              <w:left w:val="nil"/>
              <w:bottom w:val="single" w:color="auto" w:sz="4" w:space="0"/>
              <w:right w:val="nil"/>
            </w:tcBorders>
            <w:vAlign w:val="center"/>
          </w:tcPr>
          <w:p w14:paraId="588416A5">
            <w:pPr>
              <w:jc w:val="center"/>
              <w:rPr>
                <w:rFonts w:ascii="宋体" w:hAnsi="宋体" w:cs="Times New Roman"/>
                <w:szCs w:val="24"/>
              </w:rPr>
            </w:pPr>
            <w:r>
              <w:rPr>
                <w:rFonts w:hint="eastAsia" w:ascii="宋体" w:hAnsi="宋体" w:cs="Times New Roman"/>
                <w:szCs w:val="24"/>
              </w:rPr>
              <w:t>产量</w:t>
            </w:r>
          </w:p>
        </w:tc>
        <w:tc>
          <w:tcPr>
            <w:tcW w:w="1383" w:type="dxa"/>
            <w:tcBorders>
              <w:top w:val="single" w:color="auto" w:sz="4" w:space="0"/>
              <w:left w:val="nil"/>
              <w:bottom w:val="single" w:color="auto" w:sz="4" w:space="0"/>
              <w:right w:val="nil"/>
            </w:tcBorders>
            <w:vAlign w:val="center"/>
          </w:tcPr>
          <w:p w14:paraId="5E658AD0">
            <w:pPr>
              <w:jc w:val="center"/>
              <w:rPr>
                <w:rFonts w:ascii="宋体" w:hAnsi="宋体" w:cs="Times New Roman"/>
                <w:szCs w:val="24"/>
              </w:rPr>
            </w:pPr>
            <w:r>
              <w:rPr>
                <w:rFonts w:hint="eastAsia" w:ascii="宋体" w:hAnsi="宋体" w:cs="Times New Roman"/>
                <w:szCs w:val="24"/>
              </w:rPr>
              <w:t>销量</w:t>
            </w:r>
          </w:p>
        </w:tc>
        <w:tc>
          <w:tcPr>
            <w:tcW w:w="1383" w:type="dxa"/>
            <w:tcBorders>
              <w:top w:val="single" w:color="auto" w:sz="4" w:space="0"/>
              <w:left w:val="nil"/>
              <w:bottom w:val="single" w:color="auto" w:sz="4" w:space="0"/>
              <w:right w:val="nil"/>
            </w:tcBorders>
            <w:vAlign w:val="center"/>
          </w:tcPr>
          <w:p w14:paraId="788B235A">
            <w:pPr>
              <w:jc w:val="center"/>
              <w:rPr>
                <w:rFonts w:ascii="宋体" w:hAnsi="宋体" w:cs="Times New Roman"/>
                <w:szCs w:val="24"/>
              </w:rPr>
            </w:pPr>
            <w:r>
              <w:rPr>
                <w:rFonts w:hint="eastAsia" w:ascii="宋体" w:hAnsi="宋体" w:cs="Times New Roman"/>
                <w:szCs w:val="24"/>
              </w:rPr>
              <w:t>产值</w:t>
            </w:r>
          </w:p>
        </w:tc>
        <w:tc>
          <w:tcPr>
            <w:tcW w:w="1383" w:type="dxa"/>
            <w:tcBorders>
              <w:top w:val="single" w:color="auto" w:sz="4" w:space="0"/>
              <w:left w:val="nil"/>
              <w:bottom w:val="single" w:color="auto" w:sz="4" w:space="0"/>
            </w:tcBorders>
            <w:vAlign w:val="center"/>
          </w:tcPr>
          <w:p w14:paraId="0CD83314">
            <w:pPr>
              <w:jc w:val="center"/>
              <w:rPr>
                <w:rFonts w:ascii="宋体" w:hAnsi="宋体" w:cs="Times New Roman"/>
                <w:szCs w:val="24"/>
              </w:rPr>
            </w:pPr>
            <w:r>
              <w:rPr>
                <w:rFonts w:hint="eastAsia" w:ascii="宋体" w:hAnsi="宋体" w:cs="Times New Roman"/>
                <w:szCs w:val="24"/>
              </w:rPr>
              <w:t>比重</w:t>
            </w:r>
          </w:p>
        </w:tc>
      </w:tr>
      <w:tr w14:paraId="2F03FB1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jc w:val="center"/>
        </w:trPr>
        <w:tc>
          <w:tcPr>
            <w:tcW w:w="1383" w:type="dxa"/>
            <w:tcBorders>
              <w:top w:val="single" w:color="auto" w:sz="4" w:space="0"/>
            </w:tcBorders>
            <w:vAlign w:val="center"/>
          </w:tcPr>
          <w:p w14:paraId="03798DAB">
            <w:pPr>
              <w:jc w:val="center"/>
              <w:rPr>
                <w:rFonts w:ascii="宋体" w:hAnsi="宋体" w:cs="Times New Roman"/>
                <w:szCs w:val="24"/>
              </w:rPr>
            </w:pPr>
            <w:r>
              <w:rPr>
                <w:rFonts w:hint="eastAsia" w:ascii="宋体" w:hAnsi="宋体" w:cs="Times New Roman"/>
                <w:szCs w:val="24"/>
              </w:rPr>
              <w:t>手机</w:t>
            </w:r>
          </w:p>
        </w:tc>
        <w:tc>
          <w:tcPr>
            <w:tcW w:w="1383" w:type="dxa"/>
            <w:tcBorders>
              <w:top w:val="single" w:color="auto" w:sz="4" w:space="0"/>
            </w:tcBorders>
            <w:vAlign w:val="center"/>
          </w:tcPr>
          <w:p w14:paraId="693C7CDC">
            <w:pPr>
              <w:jc w:val="center"/>
              <w:rPr>
                <w:rFonts w:ascii="宋体" w:hAnsi="宋体" w:cs="Times New Roman"/>
                <w:szCs w:val="24"/>
              </w:rPr>
            </w:pPr>
            <w:r>
              <w:rPr>
                <w:rFonts w:hint="eastAsia" w:ascii="宋体" w:hAnsi="宋体" w:cs="Times New Roman"/>
                <w:szCs w:val="24"/>
              </w:rPr>
              <w:t>11000</w:t>
            </w:r>
          </w:p>
        </w:tc>
        <w:tc>
          <w:tcPr>
            <w:tcW w:w="1383" w:type="dxa"/>
            <w:tcBorders>
              <w:top w:val="single" w:color="auto" w:sz="4" w:space="0"/>
            </w:tcBorders>
            <w:vAlign w:val="center"/>
          </w:tcPr>
          <w:p w14:paraId="508EF669">
            <w:pPr>
              <w:jc w:val="center"/>
              <w:rPr>
                <w:rFonts w:ascii="宋体" w:hAnsi="宋体" w:cs="Times New Roman"/>
                <w:szCs w:val="24"/>
              </w:rPr>
            </w:pPr>
            <w:r>
              <w:rPr>
                <w:rFonts w:hint="eastAsia" w:ascii="宋体" w:hAnsi="宋体" w:cs="Times New Roman"/>
                <w:szCs w:val="24"/>
              </w:rPr>
              <w:t>10000</w:t>
            </w:r>
          </w:p>
        </w:tc>
        <w:tc>
          <w:tcPr>
            <w:tcW w:w="1383" w:type="dxa"/>
            <w:tcBorders>
              <w:top w:val="single" w:color="auto" w:sz="4" w:space="0"/>
            </w:tcBorders>
            <w:vAlign w:val="center"/>
          </w:tcPr>
          <w:p w14:paraId="179008F7">
            <w:pPr>
              <w:jc w:val="center"/>
              <w:rPr>
                <w:rFonts w:ascii="宋体" w:hAnsi="宋体" w:cs="Times New Roman"/>
                <w:szCs w:val="24"/>
              </w:rPr>
            </w:pPr>
            <w:r>
              <w:rPr>
                <w:rFonts w:hint="eastAsia" w:ascii="宋体" w:hAnsi="宋体" w:cs="Times New Roman"/>
                <w:szCs w:val="24"/>
              </w:rPr>
              <w:t>500</w:t>
            </w:r>
          </w:p>
        </w:tc>
        <w:tc>
          <w:tcPr>
            <w:tcW w:w="1383" w:type="dxa"/>
            <w:tcBorders>
              <w:top w:val="single" w:color="auto" w:sz="4" w:space="0"/>
            </w:tcBorders>
            <w:vAlign w:val="center"/>
          </w:tcPr>
          <w:p w14:paraId="0BB4B803">
            <w:pPr>
              <w:jc w:val="center"/>
              <w:rPr>
                <w:rFonts w:ascii="宋体" w:hAnsi="宋体" w:cs="Times New Roman"/>
                <w:szCs w:val="24"/>
              </w:rPr>
            </w:pPr>
            <w:r>
              <w:rPr>
                <w:rFonts w:hint="eastAsia" w:ascii="宋体" w:hAnsi="宋体" w:cs="Times New Roman"/>
                <w:szCs w:val="24"/>
              </w:rPr>
              <w:t>50%</w:t>
            </w:r>
          </w:p>
        </w:tc>
      </w:tr>
      <w:tr w14:paraId="31A72D4D">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jc w:val="center"/>
        </w:trPr>
        <w:tc>
          <w:tcPr>
            <w:tcW w:w="1383" w:type="dxa"/>
            <w:vAlign w:val="center"/>
          </w:tcPr>
          <w:p w14:paraId="46C5984C">
            <w:pPr>
              <w:jc w:val="center"/>
              <w:rPr>
                <w:rFonts w:ascii="宋体" w:hAnsi="宋体" w:cs="Times New Roman"/>
                <w:szCs w:val="24"/>
              </w:rPr>
            </w:pPr>
            <w:r>
              <w:rPr>
                <w:rFonts w:hint="eastAsia" w:ascii="宋体" w:hAnsi="宋体" w:cs="Times New Roman"/>
                <w:szCs w:val="24"/>
              </w:rPr>
              <w:t>电视机</w:t>
            </w:r>
          </w:p>
        </w:tc>
        <w:tc>
          <w:tcPr>
            <w:tcW w:w="1383" w:type="dxa"/>
            <w:vAlign w:val="center"/>
          </w:tcPr>
          <w:p w14:paraId="257072C1">
            <w:pPr>
              <w:jc w:val="center"/>
              <w:rPr>
                <w:rFonts w:ascii="宋体" w:hAnsi="宋体" w:cs="Times New Roman"/>
                <w:szCs w:val="24"/>
              </w:rPr>
            </w:pPr>
            <w:r>
              <w:rPr>
                <w:rFonts w:hint="eastAsia" w:ascii="宋体" w:hAnsi="宋体" w:cs="Times New Roman"/>
                <w:szCs w:val="24"/>
              </w:rPr>
              <w:t>5500</w:t>
            </w:r>
          </w:p>
        </w:tc>
        <w:tc>
          <w:tcPr>
            <w:tcW w:w="1383" w:type="dxa"/>
            <w:vAlign w:val="center"/>
          </w:tcPr>
          <w:p w14:paraId="65EF131A">
            <w:pPr>
              <w:jc w:val="center"/>
              <w:rPr>
                <w:rFonts w:ascii="宋体" w:hAnsi="宋体" w:cs="Times New Roman"/>
                <w:szCs w:val="24"/>
              </w:rPr>
            </w:pPr>
            <w:r>
              <w:rPr>
                <w:rFonts w:hint="eastAsia" w:ascii="宋体" w:hAnsi="宋体" w:cs="Times New Roman"/>
                <w:szCs w:val="24"/>
              </w:rPr>
              <w:t>5000</w:t>
            </w:r>
          </w:p>
        </w:tc>
        <w:tc>
          <w:tcPr>
            <w:tcW w:w="1383" w:type="dxa"/>
            <w:vAlign w:val="center"/>
          </w:tcPr>
          <w:p w14:paraId="1FBCC71B">
            <w:pPr>
              <w:jc w:val="center"/>
              <w:rPr>
                <w:rFonts w:ascii="宋体" w:hAnsi="宋体" w:cs="Times New Roman"/>
                <w:szCs w:val="24"/>
              </w:rPr>
            </w:pPr>
            <w:r>
              <w:rPr>
                <w:rFonts w:hint="eastAsia" w:ascii="宋体" w:hAnsi="宋体" w:cs="Times New Roman"/>
                <w:szCs w:val="24"/>
              </w:rPr>
              <w:t>220</w:t>
            </w:r>
          </w:p>
        </w:tc>
        <w:tc>
          <w:tcPr>
            <w:tcW w:w="1383" w:type="dxa"/>
            <w:vAlign w:val="center"/>
          </w:tcPr>
          <w:p w14:paraId="282F178C">
            <w:pPr>
              <w:jc w:val="center"/>
              <w:rPr>
                <w:rFonts w:ascii="宋体" w:hAnsi="宋体" w:cs="Times New Roman"/>
                <w:szCs w:val="24"/>
              </w:rPr>
            </w:pPr>
            <w:r>
              <w:rPr>
                <w:rFonts w:hint="eastAsia" w:ascii="宋体" w:hAnsi="宋体" w:cs="Times New Roman"/>
                <w:szCs w:val="24"/>
              </w:rPr>
              <w:t>22%</w:t>
            </w:r>
          </w:p>
        </w:tc>
      </w:tr>
      <w:tr w14:paraId="689B6BFC">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jc w:val="center"/>
        </w:trPr>
        <w:tc>
          <w:tcPr>
            <w:tcW w:w="1383" w:type="dxa"/>
            <w:vAlign w:val="center"/>
          </w:tcPr>
          <w:p w14:paraId="7581BBD6">
            <w:pPr>
              <w:jc w:val="center"/>
              <w:rPr>
                <w:rFonts w:ascii="宋体" w:hAnsi="宋体" w:cs="Times New Roman"/>
                <w:szCs w:val="24"/>
              </w:rPr>
            </w:pPr>
            <w:r>
              <w:rPr>
                <w:rFonts w:hint="eastAsia" w:ascii="宋体" w:hAnsi="宋体" w:cs="Times New Roman"/>
                <w:szCs w:val="24"/>
              </w:rPr>
              <w:t>计算机</w:t>
            </w:r>
          </w:p>
        </w:tc>
        <w:tc>
          <w:tcPr>
            <w:tcW w:w="1383" w:type="dxa"/>
            <w:vAlign w:val="center"/>
          </w:tcPr>
          <w:p w14:paraId="0D0FEAEB">
            <w:pPr>
              <w:jc w:val="center"/>
              <w:rPr>
                <w:rFonts w:ascii="宋体" w:hAnsi="宋体" w:cs="Times New Roman"/>
                <w:szCs w:val="24"/>
              </w:rPr>
            </w:pPr>
            <w:r>
              <w:rPr>
                <w:rFonts w:hint="eastAsia" w:ascii="宋体" w:hAnsi="宋体" w:cs="Times New Roman"/>
                <w:szCs w:val="24"/>
              </w:rPr>
              <w:t>1100</w:t>
            </w:r>
          </w:p>
        </w:tc>
        <w:tc>
          <w:tcPr>
            <w:tcW w:w="1383" w:type="dxa"/>
            <w:vAlign w:val="center"/>
          </w:tcPr>
          <w:p w14:paraId="36B3FBAF">
            <w:pPr>
              <w:jc w:val="center"/>
              <w:rPr>
                <w:rFonts w:ascii="宋体" w:hAnsi="宋体" w:cs="Times New Roman"/>
                <w:szCs w:val="24"/>
              </w:rPr>
            </w:pPr>
            <w:r>
              <w:rPr>
                <w:rFonts w:hint="eastAsia" w:ascii="宋体" w:hAnsi="宋体" w:cs="Times New Roman"/>
                <w:szCs w:val="24"/>
              </w:rPr>
              <w:t>1000</w:t>
            </w:r>
          </w:p>
        </w:tc>
        <w:tc>
          <w:tcPr>
            <w:tcW w:w="1383" w:type="dxa"/>
            <w:vAlign w:val="center"/>
          </w:tcPr>
          <w:p w14:paraId="31CB38E6">
            <w:pPr>
              <w:jc w:val="center"/>
              <w:rPr>
                <w:rFonts w:ascii="宋体" w:hAnsi="宋体" w:cs="Times New Roman"/>
                <w:szCs w:val="24"/>
              </w:rPr>
            </w:pPr>
            <w:r>
              <w:rPr>
                <w:rFonts w:hint="eastAsia" w:ascii="宋体" w:hAnsi="宋体" w:cs="Times New Roman"/>
                <w:szCs w:val="24"/>
              </w:rPr>
              <w:t>280</w:t>
            </w:r>
          </w:p>
        </w:tc>
        <w:tc>
          <w:tcPr>
            <w:tcW w:w="1383" w:type="dxa"/>
            <w:vAlign w:val="center"/>
          </w:tcPr>
          <w:p w14:paraId="5C529E9A">
            <w:pPr>
              <w:jc w:val="center"/>
              <w:rPr>
                <w:rFonts w:ascii="宋体" w:hAnsi="宋体" w:cs="Times New Roman"/>
                <w:szCs w:val="24"/>
              </w:rPr>
            </w:pPr>
            <w:r>
              <w:rPr>
                <w:rFonts w:hint="eastAsia" w:ascii="宋体" w:hAnsi="宋体" w:cs="Times New Roman"/>
                <w:szCs w:val="24"/>
              </w:rPr>
              <w:t>28%</w:t>
            </w:r>
          </w:p>
        </w:tc>
      </w:tr>
      <w:tr w14:paraId="15ACF8C4">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jc w:val="center"/>
        </w:trPr>
        <w:tc>
          <w:tcPr>
            <w:tcW w:w="1383" w:type="dxa"/>
            <w:tcBorders>
              <w:top w:val="single" w:color="auto" w:sz="4" w:space="0"/>
              <w:bottom w:val="single" w:color="auto" w:sz="4" w:space="0"/>
            </w:tcBorders>
            <w:vAlign w:val="center"/>
          </w:tcPr>
          <w:p w14:paraId="2D8A8DEC">
            <w:pPr>
              <w:jc w:val="center"/>
              <w:rPr>
                <w:rFonts w:ascii="宋体" w:hAnsi="宋体" w:cs="Times New Roman"/>
                <w:szCs w:val="24"/>
              </w:rPr>
            </w:pPr>
            <w:r>
              <w:rPr>
                <w:rFonts w:hint="eastAsia" w:ascii="宋体" w:hAnsi="宋体" w:cs="Times New Roman"/>
                <w:szCs w:val="24"/>
              </w:rPr>
              <w:t>合计</w:t>
            </w:r>
          </w:p>
        </w:tc>
        <w:tc>
          <w:tcPr>
            <w:tcW w:w="1383" w:type="dxa"/>
            <w:tcBorders>
              <w:top w:val="single" w:color="auto" w:sz="4" w:space="0"/>
              <w:bottom w:val="single" w:color="auto" w:sz="4" w:space="0"/>
            </w:tcBorders>
            <w:vAlign w:val="center"/>
          </w:tcPr>
          <w:p w14:paraId="37735560">
            <w:pPr>
              <w:jc w:val="center"/>
              <w:rPr>
                <w:rFonts w:ascii="宋体" w:hAnsi="宋体" w:cs="Times New Roman"/>
                <w:szCs w:val="24"/>
              </w:rPr>
            </w:pPr>
            <w:r>
              <w:rPr>
                <w:rFonts w:hint="eastAsia" w:ascii="宋体" w:hAnsi="宋体" w:cs="Times New Roman"/>
                <w:szCs w:val="24"/>
              </w:rPr>
              <w:t>17600</w:t>
            </w:r>
          </w:p>
        </w:tc>
        <w:tc>
          <w:tcPr>
            <w:tcW w:w="1383" w:type="dxa"/>
            <w:tcBorders>
              <w:top w:val="single" w:color="auto" w:sz="4" w:space="0"/>
              <w:bottom w:val="single" w:color="auto" w:sz="4" w:space="0"/>
            </w:tcBorders>
            <w:vAlign w:val="center"/>
          </w:tcPr>
          <w:p w14:paraId="5E9F1805">
            <w:pPr>
              <w:jc w:val="center"/>
              <w:rPr>
                <w:rFonts w:ascii="宋体" w:hAnsi="宋体" w:cs="Times New Roman"/>
                <w:szCs w:val="24"/>
              </w:rPr>
            </w:pPr>
            <w:r>
              <w:rPr>
                <w:rFonts w:hint="eastAsia" w:ascii="宋体" w:hAnsi="宋体" w:cs="Times New Roman"/>
                <w:szCs w:val="24"/>
              </w:rPr>
              <w:t>16000</w:t>
            </w:r>
          </w:p>
        </w:tc>
        <w:tc>
          <w:tcPr>
            <w:tcW w:w="1383" w:type="dxa"/>
            <w:tcBorders>
              <w:top w:val="single" w:color="auto" w:sz="4" w:space="0"/>
              <w:bottom w:val="single" w:color="auto" w:sz="4" w:space="0"/>
            </w:tcBorders>
            <w:vAlign w:val="center"/>
          </w:tcPr>
          <w:p w14:paraId="186950FC">
            <w:pPr>
              <w:jc w:val="center"/>
              <w:rPr>
                <w:rFonts w:ascii="宋体" w:hAnsi="宋体" w:cs="Times New Roman"/>
                <w:szCs w:val="24"/>
              </w:rPr>
            </w:pPr>
            <w:r>
              <w:rPr>
                <w:rFonts w:hint="eastAsia" w:ascii="宋体" w:hAnsi="宋体" w:cs="Times New Roman"/>
                <w:szCs w:val="24"/>
              </w:rPr>
              <w:t>1000</w:t>
            </w:r>
          </w:p>
        </w:tc>
        <w:tc>
          <w:tcPr>
            <w:tcW w:w="1383" w:type="dxa"/>
            <w:tcBorders>
              <w:top w:val="single" w:color="auto" w:sz="4" w:space="0"/>
              <w:bottom w:val="single" w:color="auto" w:sz="4" w:space="0"/>
            </w:tcBorders>
            <w:vAlign w:val="center"/>
          </w:tcPr>
          <w:p w14:paraId="1B548CDF">
            <w:pPr>
              <w:jc w:val="center"/>
              <w:rPr>
                <w:rFonts w:ascii="宋体" w:hAnsi="宋体" w:cs="Times New Roman"/>
                <w:szCs w:val="24"/>
              </w:rPr>
            </w:pPr>
            <w:r>
              <w:rPr>
                <w:rFonts w:hint="eastAsia" w:ascii="宋体" w:hAnsi="宋体" w:cs="Times New Roman"/>
                <w:szCs w:val="24"/>
              </w:rPr>
              <w:t>100%</w:t>
            </w:r>
          </w:p>
        </w:tc>
      </w:tr>
    </w:tbl>
    <w:p w14:paraId="27D0420F">
      <w:pPr>
        <w:jc w:val="center"/>
        <w:rPr>
          <w:rFonts w:ascii="宋体" w:hAnsi="宋体" w:cs="Times New Roman"/>
          <w:szCs w:val="21"/>
        </w:rPr>
      </w:pPr>
    </w:p>
    <w:p w14:paraId="7B82FE88">
      <w:pPr>
        <w:pStyle w:val="12"/>
      </w:pPr>
      <w:bookmarkStart w:id="79" w:name="_Ref977893371"/>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3</w:t>
      </w:r>
      <w:r>
        <w:fldChar w:fldCharType="end"/>
      </w:r>
      <w:bookmarkEnd w:id="79"/>
      <w:r>
        <w:rPr>
          <w:rFonts w:hint="eastAsia"/>
        </w:rPr>
        <w:t xml:space="preserve"> 分栏表</w:t>
      </w:r>
    </w:p>
    <w:tbl>
      <w:tblPr>
        <w:tblStyle w:val="26"/>
        <w:tblW w:w="0" w:type="auto"/>
        <w:tblInd w:w="1039"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386"/>
        <w:gridCol w:w="1386"/>
        <w:gridCol w:w="1386"/>
        <w:gridCol w:w="1386"/>
        <w:gridCol w:w="1386"/>
      </w:tblGrid>
      <w:tr w14:paraId="1537475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0" w:hRule="atLeast"/>
        </w:trPr>
        <w:tc>
          <w:tcPr>
            <w:tcW w:w="1386" w:type="dxa"/>
            <w:tcBorders>
              <w:bottom w:val="single" w:color="auto" w:sz="4" w:space="0"/>
              <w:right w:val="nil"/>
            </w:tcBorders>
            <w:vAlign w:val="center"/>
          </w:tcPr>
          <w:p w14:paraId="6B6B9360">
            <w:pPr>
              <w:jc w:val="center"/>
              <w:rPr>
                <w:rFonts w:ascii="宋体" w:hAnsi="宋体" w:cs="Times New Roman"/>
                <w:szCs w:val="24"/>
              </w:rPr>
            </w:pPr>
            <w:r>
              <w:rPr>
                <w:rFonts w:hint="eastAsia" w:ascii="宋体" w:hAnsi="宋体" w:cs="Times New Roman"/>
                <w:szCs w:val="24"/>
              </w:rPr>
              <w:t>年度</w:t>
            </w:r>
          </w:p>
        </w:tc>
        <w:tc>
          <w:tcPr>
            <w:tcW w:w="1386" w:type="dxa"/>
            <w:tcBorders>
              <w:top w:val="single" w:color="auto" w:sz="4" w:space="0"/>
              <w:left w:val="nil"/>
              <w:bottom w:val="single" w:color="auto" w:sz="4" w:space="0"/>
            </w:tcBorders>
            <w:vAlign w:val="center"/>
          </w:tcPr>
          <w:p w14:paraId="1901C057">
            <w:pPr>
              <w:jc w:val="center"/>
              <w:rPr>
                <w:rFonts w:ascii="宋体" w:hAnsi="宋体" w:cs="Times New Roman"/>
                <w:szCs w:val="24"/>
              </w:rPr>
            </w:pPr>
            <w:r>
              <w:rPr>
                <w:rFonts w:hint="eastAsia" w:ascii="宋体" w:hAnsi="宋体" w:cs="Times New Roman"/>
                <w:szCs w:val="24"/>
              </w:rPr>
              <w:t>产品</w:t>
            </w:r>
          </w:p>
        </w:tc>
        <w:tc>
          <w:tcPr>
            <w:tcW w:w="1386" w:type="dxa"/>
            <w:tcBorders>
              <w:bottom w:val="single" w:color="auto" w:sz="4" w:space="0"/>
            </w:tcBorders>
            <w:vAlign w:val="center"/>
          </w:tcPr>
          <w:p w14:paraId="733C83D2">
            <w:pPr>
              <w:jc w:val="center"/>
              <w:rPr>
                <w:rFonts w:ascii="宋体" w:hAnsi="宋体" w:cs="Times New Roman"/>
                <w:szCs w:val="24"/>
              </w:rPr>
            </w:pPr>
            <w:r>
              <w:rPr>
                <w:rFonts w:hint="eastAsia" w:ascii="宋体" w:hAnsi="宋体" w:cs="Times New Roman"/>
                <w:szCs w:val="24"/>
              </w:rPr>
              <w:t>产量</w:t>
            </w:r>
          </w:p>
        </w:tc>
        <w:tc>
          <w:tcPr>
            <w:tcW w:w="1386" w:type="dxa"/>
            <w:tcBorders>
              <w:bottom w:val="single" w:color="auto" w:sz="4" w:space="0"/>
            </w:tcBorders>
            <w:vAlign w:val="center"/>
          </w:tcPr>
          <w:p w14:paraId="739A14A9">
            <w:pPr>
              <w:jc w:val="center"/>
              <w:rPr>
                <w:rFonts w:ascii="宋体" w:hAnsi="宋体" w:cs="Times New Roman"/>
                <w:szCs w:val="24"/>
              </w:rPr>
            </w:pPr>
            <w:r>
              <w:rPr>
                <w:rFonts w:hint="eastAsia" w:ascii="宋体" w:hAnsi="宋体" w:cs="Times New Roman"/>
                <w:szCs w:val="24"/>
              </w:rPr>
              <w:t>销量</w:t>
            </w:r>
          </w:p>
        </w:tc>
        <w:tc>
          <w:tcPr>
            <w:tcW w:w="1386" w:type="dxa"/>
            <w:tcBorders>
              <w:bottom w:val="single" w:color="auto" w:sz="4" w:space="0"/>
            </w:tcBorders>
            <w:vAlign w:val="center"/>
          </w:tcPr>
          <w:p w14:paraId="79177D85">
            <w:pPr>
              <w:jc w:val="center"/>
              <w:rPr>
                <w:rFonts w:ascii="宋体" w:hAnsi="宋体" w:cs="Times New Roman"/>
                <w:szCs w:val="24"/>
              </w:rPr>
            </w:pPr>
            <w:r>
              <w:rPr>
                <w:rFonts w:hint="eastAsia" w:ascii="宋体" w:hAnsi="宋体" w:cs="Times New Roman"/>
                <w:szCs w:val="24"/>
              </w:rPr>
              <w:t>产值</w:t>
            </w:r>
          </w:p>
        </w:tc>
      </w:tr>
      <w:tr w14:paraId="1853D13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50" w:hRule="atLeast"/>
        </w:trPr>
        <w:tc>
          <w:tcPr>
            <w:tcW w:w="1386" w:type="dxa"/>
            <w:vMerge w:val="restart"/>
            <w:tcBorders>
              <w:top w:val="single" w:color="auto" w:sz="4" w:space="0"/>
              <w:right w:val="nil"/>
            </w:tcBorders>
            <w:vAlign w:val="center"/>
          </w:tcPr>
          <w:p w14:paraId="04B87700">
            <w:pPr>
              <w:jc w:val="center"/>
              <w:rPr>
                <w:rFonts w:ascii="宋体" w:hAnsi="宋体" w:cs="Times New Roman"/>
                <w:szCs w:val="24"/>
              </w:rPr>
            </w:pPr>
            <w:r>
              <w:rPr>
                <w:rFonts w:hint="eastAsia" w:ascii="宋体" w:hAnsi="宋体" w:cs="Times New Roman"/>
                <w:szCs w:val="24"/>
              </w:rPr>
              <w:t>2004</w:t>
            </w:r>
          </w:p>
        </w:tc>
        <w:tc>
          <w:tcPr>
            <w:tcW w:w="1386" w:type="dxa"/>
            <w:tcBorders>
              <w:top w:val="single" w:color="auto" w:sz="4" w:space="0"/>
              <w:left w:val="nil"/>
              <w:bottom w:val="nil"/>
            </w:tcBorders>
            <w:vAlign w:val="center"/>
          </w:tcPr>
          <w:p w14:paraId="33B9FCCA">
            <w:pPr>
              <w:jc w:val="center"/>
              <w:rPr>
                <w:rFonts w:ascii="宋体" w:hAnsi="宋体" w:cs="Times New Roman"/>
                <w:szCs w:val="24"/>
              </w:rPr>
            </w:pPr>
            <w:r>
              <w:rPr>
                <w:rFonts w:hint="eastAsia" w:ascii="宋体" w:hAnsi="宋体" w:cs="Times New Roman"/>
                <w:szCs w:val="24"/>
              </w:rPr>
              <w:t>手机</w:t>
            </w:r>
          </w:p>
        </w:tc>
        <w:tc>
          <w:tcPr>
            <w:tcW w:w="1386" w:type="dxa"/>
            <w:tcBorders>
              <w:top w:val="single" w:color="auto" w:sz="4" w:space="0"/>
            </w:tcBorders>
            <w:vAlign w:val="center"/>
          </w:tcPr>
          <w:p w14:paraId="0123974C">
            <w:pPr>
              <w:jc w:val="center"/>
              <w:rPr>
                <w:rFonts w:ascii="宋体" w:hAnsi="宋体" w:cs="Times New Roman"/>
                <w:szCs w:val="24"/>
              </w:rPr>
            </w:pPr>
            <w:r>
              <w:rPr>
                <w:rFonts w:hint="eastAsia" w:ascii="宋体" w:hAnsi="宋体" w:cs="Times New Roman"/>
                <w:szCs w:val="24"/>
              </w:rPr>
              <w:t>11000</w:t>
            </w:r>
          </w:p>
        </w:tc>
        <w:tc>
          <w:tcPr>
            <w:tcW w:w="1386" w:type="dxa"/>
            <w:tcBorders>
              <w:top w:val="single" w:color="auto" w:sz="4" w:space="0"/>
            </w:tcBorders>
            <w:vAlign w:val="center"/>
          </w:tcPr>
          <w:p w14:paraId="4D6FDDC7">
            <w:pPr>
              <w:jc w:val="center"/>
              <w:rPr>
                <w:rFonts w:ascii="宋体" w:hAnsi="宋体" w:cs="Times New Roman"/>
                <w:szCs w:val="24"/>
              </w:rPr>
            </w:pPr>
            <w:r>
              <w:rPr>
                <w:rFonts w:hint="eastAsia" w:ascii="宋体" w:hAnsi="宋体" w:cs="Times New Roman"/>
                <w:szCs w:val="24"/>
              </w:rPr>
              <w:t>10000</w:t>
            </w:r>
          </w:p>
        </w:tc>
        <w:tc>
          <w:tcPr>
            <w:tcW w:w="1386" w:type="dxa"/>
            <w:tcBorders>
              <w:top w:val="single" w:color="auto" w:sz="4" w:space="0"/>
            </w:tcBorders>
            <w:vAlign w:val="center"/>
          </w:tcPr>
          <w:p w14:paraId="579C0AB6">
            <w:pPr>
              <w:jc w:val="center"/>
              <w:rPr>
                <w:rFonts w:ascii="宋体" w:hAnsi="宋体" w:cs="Times New Roman"/>
                <w:szCs w:val="24"/>
              </w:rPr>
            </w:pPr>
            <w:r>
              <w:rPr>
                <w:rFonts w:hint="eastAsia" w:ascii="宋体" w:hAnsi="宋体" w:cs="Times New Roman"/>
                <w:szCs w:val="24"/>
              </w:rPr>
              <w:t>500</w:t>
            </w:r>
          </w:p>
        </w:tc>
      </w:tr>
      <w:tr w14:paraId="2E6A28AF">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50" w:hRule="atLeast"/>
        </w:trPr>
        <w:tc>
          <w:tcPr>
            <w:tcW w:w="1386" w:type="dxa"/>
            <w:vMerge w:val="continue"/>
            <w:tcBorders>
              <w:bottom w:val="single" w:color="auto" w:sz="4" w:space="0"/>
              <w:right w:val="nil"/>
            </w:tcBorders>
            <w:vAlign w:val="center"/>
          </w:tcPr>
          <w:p w14:paraId="628F0B4B">
            <w:pPr>
              <w:jc w:val="center"/>
              <w:rPr>
                <w:rFonts w:ascii="宋体" w:hAnsi="宋体" w:cs="Times New Roman"/>
                <w:szCs w:val="24"/>
              </w:rPr>
            </w:pPr>
          </w:p>
        </w:tc>
        <w:tc>
          <w:tcPr>
            <w:tcW w:w="1386" w:type="dxa"/>
            <w:tcBorders>
              <w:top w:val="nil"/>
              <w:left w:val="nil"/>
              <w:bottom w:val="single" w:color="auto" w:sz="4" w:space="0"/>
            </w:tcBorders>
            <w:vAlign w:val="center"/>
          </w:tcPr>
          <w:p w14:paraId="24B118EF">
            <w:pPr>
              <w:jc w:val="center"/>
              <w:rPr>
                <w:rFonts w:ascii="宋体" w:hAnsi="宋体" w:cs="Times New Roman"/>
                <w:szCs w:val="24"/>
              </w:rPr>
            </w:pPr>
            <w:r>
              <w:rPr>
                <w:rFonts w:hint="eastAsia" w:ascii="宋体" w:hAnsi="宋体" w:cs="Times New Roman"/>
                <w:szCs w:val="24"/>
              </w:rPr>
              <w:t>计算机</w:t>
            </w:r>
          </w:p>
        </w:tc>
        <w:tc>
          <w:tcPr>
            <w:tcW w:w="1386" w:type="dxa"/>
            <w:tcBorders>
              <w:bottom w:val="single" w:color="auto" w:sz="4" w:space="0"/>
            </w:tcBorders>
            <w:vAlign w:val="center"/>
          </w:tcPr>
          <w:p w14:paraId="391656C0">
            <w:pPr>
              <w:jc w:val="center"/>
              <w:rPr>
                <w:rFonts w:ascii="宋体" w:hAnsi="宋体" w:cs="Times New Roman"/>
                <w:szCs w:val="24"/>
              </w:rPr>
            </w:pPr>
            <w:r>
              <w:rPr>
                <w:rFonts w:hint="eastAsia" w:ascii="宋体" w:hAnsi="宋体" w:cs="Times New Roman"/>
                <w:szCs w:val="24"/>
              </w:rPr>
              <w:t>1100</w:t>
            </w:r>
          </w:p>
        </w:tc>
        <w:tc>
          <w:tcPr>
            <w:tcW w:w="1386" w:type="dxa"/>
            <w:tcBorders>
              <w:bottom w:val="single" w:color="auto" w:sz="4" w:space="0"/>
            </w:tcBorders>
            <w:vAlign w:val="center"/>
          </w:tcPr>
          <w:p w14:paraId="290AD9FF">
            <w:pPr>
              <w:jc w:val="center"/>
              <w:rPr>
                <w:rFonts w:ascii="宋体" w:hAnsi="宋体" w:cs="Times New Roman"/>
                <w:szCs w:val="24"/>
              </w:rPr>
            </w:pPr>
            <w:r>
              <w:rPr>
                <w:rFonts w:hint="eastAsia" w:ascii="宋体" w:hAnsi="宋体" w:cs="Times New Roman"/>
                <w:szCs w:val="24"/>
              </w:rPr>
              <w:t>1000</w:t>
            </w:r>
          </w:p>
        </w:tc>
        <w:tc>
          <w:tcPr>
            <w:tcW w:w="1386" w:type="dxa"/>
            <w:tcBorders>
              <w:bottom w:val="single" w:color="auto" w:sz="4" w:space="0"/>
            </w:tcBorders>
            <w:vAlign w:val="center"/>
          </w:tcPr>
          <w:p w14:paraId="2059C1BD">
            <w:pPr>
              <w:jc w:val="center"/>
              <w:rPr>
                <w:rFonts w:ascii="宋体" w:hAnsi="宋体" w:cs="Times New Roman"/>
                <w:szCs w:val="24"/>
              </w:rPr>
            </w:pPr>
            <w:r>
              <w:rPr>
                <w:rFonts w:hint="eastAsia" w:ascii="宋体" w:hAnsi="宋体" w:cs="Times New Roman"/>
                <w:szCs w:val="24"/>
              </w:rPr>
              <w:t>280</w:t>
            </w:r>
          </w:p>
        </w:tc>
      </w:tr>
      <w:tr w14:paraId="29EB7218">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50" w:hRule="atLeast"/>
        </w:trPr>
        <w:tc>
          <w:tcPr>
            <w:tcW w:w="1386" w:type="dxa"/>
            <w:vMerge w:val="restart"/>
            <w:tcBorders>
              <w:top w:val="single" w:color="auto" w:sz="4" w:space="0"/>
              <w:right w:val="nil"/>
            </w:tcBorders>
            <w:vAlign w:val="center"/>
          </w:tcPr>
          <w:p w14:paraId="39A77DD1">
            <w:pPr>
              <w:jc w:val="center"/>
              <w:rPr>
                <w:rFonts w:ascii="宋体" w:hAnsi="宋体" w:cs="Times New Roman"/>
                <w:szCs w:val="24"/>
              </w:rPr>
            </w:pPr>
            <w:r>
              <w:rPr>
                <w:rFonts w:hint="eastAsia" w:ascii="宋体" w:hAnsi="宋体" w:cs="Times New Roman"/>
                <w:szCs w:val="24"/>
              </w:rPr>
              <w:t>2005</w:t>
            </w:r>
          </w:p>
        </w:tc>
        <w:tc>
          <w:tcPr>
            <w:tcW w:w="1386" w:type="dxa"/>
            <w:tcBorders>
              <w:top w:val="single" w:color="auto" w:sz="4" w:space="0"/>
              <w:left w:val="nil"/>
              <w:bottom w:val="nil"/>
            </w:tcBorders>
            <w:vAlign w:val="center"/>
          </w:tcPr>
          <w:p w14:paraId="69929643">
            <w:pPr>
              <w:jc w:val="center"/>
              <w:rPr>
                <w:rFonts w:ascii="宋体" w:hAnsi="宋体" w:cs="Times New Roman"/>
                <w:szCs w:val="24"/>
              </w:rPr>
            </w:pPr>
            <w:r>
              <w:rPr>
                <w:rFonts w:hint="eastAsia" w:ascii="宋体" w:hAnsi="宋体" w:cs="Times New Roman"/>
                <w:szCs w:val="24"/>
              </w:rPr>
              <w:t>手机</w:t>
            </w:r>
          </w:p>
        </w:tc>
        <w:tc>
          <w:tcPr>
            <w:tcW w:w="1386" w:type="dxa"/>
            <w:tcBorders>
              <w:top w:val="single" w:color="auto" w:sz="4" w:space="0"/>
            </w:tcBorders>
            <w:vAlign w:val="center"/>
          </w:tcPr>
          <w:p w14:paraId="379B724A">
            <w:pPr>
              <w:jc w:val="center"/>
              <w:rPr>
                <w:rFonts w:ascii="宋体" w:hAnsi="宋体" w:cs="Times New Roman"/>
                <w:szCs w:val="24"/>
              </w:rPr>
            </w:pPr>
            <w:r>
              <w:rPr>
                <w:rFonts w:hint="eastAsia" w:ascii="宋体" w:hAnsi="宋体" w:cs="Times New Roman"/>
                <w:szCs w:val="24"/>
              </w:rPr>
              <w:t>16000</w:t>
            </w:r>
          </w:p>
        </w:tc>
        <w:tc>
          <w:tcPr>
            <w:tcW w:w="1386" w:type="dxa"/>
            <w:tcBorders>
              <w:top w:val="single" w:color="auto" w:sz="4" w:space="0"/>
            </w:tcBorders>
            <w:vAlign w:val="center"/>
          </w:tcPr>
          <w:p w14:paraId="617C5493">
            <w:pPr>
              <w:jc w:val="center"/>
              <w:rPr>
                <w:rFonts w:ascii="宋体" w:hAnsi="宋体" w:cs="Times New Roman"/>
                <w:szCs w:val="24"/>
              </w:rPr>
            </w:pPr>
            <w:r>
              <w:rPr>
                <w:rFonts w:hint="eastAsia" w:ascii="宋体" w:hAnsi="宋体" w:cs="Times New Roman"/>
                <w:szCs w:val="24"/>
              </w:rPr>
              <w:t>13000</w:t>
            </w:r>
          </w:p>
        </w:tc>
        <w:tc>
          <w:tcPr>
            <w:tcW w:w="1386" w:type="dxa"/>
            <w:tcBorders>
              <w:top w:val="single" w:color="auto" w:sz="4" w:space="0"/>
            </w:tcBorders>
            <w:vAlign w:val="center"/>
          </w:tcPr>
          <w:p w14:paraId="79C5877B">
            <w:pPr>
              <w:jc w:val="center"/>
              <w:rPr>
                <w:rFonts w:ascii="宋体" w:hAnsi="宋体" w:cs="Times New Roman"/>
                <w:szCs w:val="24"/>
              </w:rPr>
            </w:pPr>
            <w:r>
              <w:rPr>
                <w:rFonts w:hint="eastAsia" w:ascii="宋体" w:hAnsi="宋体" w:cs="Times New Roman"/>
                <w:szCs w:val="24"/>
              </w:rPr>
              <w:t>550</w:t>
            </w:r>
          </w:p>
        </w:tc>
      </w:tr>
      <w:tr w14:paraId="15C19242">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cantSplit/>
          <w:trHeight w:val="450" w:hRule="atLeast"/>
        </w:trPr>
        <w:tc>
          <w:tcPr>
            <w:tcW w:w="1386" w:type="dxa"/>
            <w:vMerge w:val="continue"/>
            <w:tcBorders>
              <w:bottom w:val="single" w:color="auto" w:sz="4" w:space="0"/>
              <w:right w:val="nil"/>
            </w:tcBorders>
            <w:vAlign w:val="center"/>
          </w:tcPr>
          <w:p w14:paraId="4884D8A9">
            <w:pPr>
              <w:jc w:val="center"/>
              <w:rPr>
                <w:rFonts w:ascii="宋体" w:hAnsi="宋体" w:cs="Times New Roman"/>
                <w:szCs w:val="24"/>
              </w:rPr>
            </w:pPr>
          </w:p>
        </w:tc>
        <w:tc>
          <w:tcPr>
            <w:tcW w:w="1386" w:type="dxa"/>
            <w:tcBorders>
              <w:top w:val="nil"/>
              <w:left w:val="nil"/>
              <w:bottom w:val="single" w:color="auto" w:sz="4" w:space="0"/>
            </w:tcBorders>
            <w:vAlign w:val="center"/>
          </w:tcPr>
          <w:p w14:paraId="2B78B259">
            <w:pPr>
              <w:jc w:val="center"/>
              <w:rPr>
                <w:rFonts w:ascii="宋体" w:hAnsi="宋体" w:cs="Times New Roman"/>
                <w:szCs w:val="24"/>
              </w:rPr>
            </w:pPr>
            <w:r>
              <w:rPr>
                <w:rFonts w:hint="eastAsia" w:ascii="宋体" w:hAnsi="宋体" w:cs="Times New Roman"/>
                <w:szCs w:val="24"/>
              </w:rPr>
              <w:t>计算机</w:t>
            </w:r>
          </w:p>
        </w:tc>
        <w:tc>
          <w:tcPr>
            <w:tcW w:w="1386" w:type="dxa"/>
            <w:tcBorders>
              <w:bottom w:val="single" w:color="auto" w:sz="4" w:space="0"/>
            </w:tcBorders>
            <w:vAlign w:val="center"/>
          </w:tcPr>
          <w:p w14:paraId="505EC9D6">
            <w:pPr>
              <w:jc w:val="center"/>
              <w:rPr>
                <w:rFonts w:ascii="宋体" w:hAnsi="宋体" w:cs="Times New Roman"/>
                <w:szCs w:val="24"/>
              </w:rPr>
            </w:pPr>
            <w:r>
              <w:rPr>
                <w:rFonts w:hint="eastAsia" w:ascii="宋体" w:hAnsi="宋体" w:cs="Times New Roman"/>
                <w:szCs w:val="24"/>
              </w:rPr>
              <w:t>2100</w:t>
            </w:r>
          </w:p>
        </w:tc>
        <w:tc>
          <w:tcPr>
            <w:tcW w:w="1386" w:type="dxa"/>
            <w:tcBorders>
              <w:bottom w:val="single" w:color="auto" w:sz="4" w:space="0"/>
            </w:tcBorders>
            <w:vAlign w:val="center"/>
          </w:tcPr>
          <w:p w14:paraId="5F71F7D9">
            <w:pPr>
              <w:jc w:val="center"/>
              <w:rPr>
                <w:rFonts w:ascii="宋体" w:hAnsi="宋体" w:cs="Times New Roman"/>
                <w:szCs w:val="24"/>
              </w:rPr>
            </w:pPr>
            <w:r>
              <w:rPr>
                <w:rFonts w:hint="eastAsia" w:ascii="宋体" w:hAnsi="宋体" w:cs="Times New Roman"/>
                <w:szCs w:val="24"/>
              </w:rPr>
              <w:t>1500</w:t>
            </w:r>
          </w:p>
        </w:tc>
        <w:tc>
          <w:tcPr>
            <w:tcW w:w="1386" w:type="dxa"/>
            <w:tcBorders>
              <w:bottom w:val="single" w:color="auto" w:sz="4" w:space="0"/>
            </w:tcBorders>
            <w:vAlign w:val="center"/>
          </w:tcPr>
          <w:p w14:paraId="323E2942">
            <w:pPr>
              <w:jc w:val="center"/>
              <w:rPr>
                <w:rFonts w:ascii="宋体" w:hAnsi="宋体" w:cs="Times New Roman"/>
                <w:szCs w:val="24"/>
              </w:rPr>
            </w:pPr>
            <w:r>
              <w:rPr>
                <w:rFonts w:hint="eastAsia" w:ascii="宋体" w:hAnsi="宋体" w:cs="Times New Roman"/>
                <w:szCs w:val="24"/>
              </w:rPr>
              <w:t>320</w:t>
            </w:r>
          </w:p>
        </w:tc>
      </w:tr>
    </w:tbl>
    <w:p w14:paraId="3E14BA2E">
      <w:pPr>
        <w:spacing w:line="300" w:lineRule="auto"/>
        <w:ind w:firstLine="480" w:firstLineChars="200"/>
        <w:rPr>
          <w:rFonts w:ascii="宋体" w:hAnsi="宋体" w:cs="Times New Roman"/>
          <w:sz w:val="24"/>
          <w:szCs w:val="24"/>
        </w:rPr>
      </w:pPr>
    </w:p>
    <w:p w14:paraId="3C374623">
      <w:pPr>
        <w:pStyle w:val="3"/>
        <w:ind w:firstLine="480"/>
      </w:pPr>
      <w:r>
        <w:rPr>
          <w:rFonts w:hint="eastAsia"/>
        </w:rPr>
        <w:t>从</w:t>
      </w:r>
      <w:r>
        <w:rPr>
          <w:rFonts w:hint="eastAsia"/>
        </w:rPr>
        <w:fldChar w:fldCharType="begin"/>
      </w:r>
      <w:r>
        <w:rPr>
          <w:rFonts w:hint="eastAsia"/>
        </w:rPr>
        <w:instrText xml:space="preserve"> REF _Ref977758915 \h </w:instrText>
      </w:r>
      <w:r>
        <w:rPr>
          <w:rFonts w:hint="eastAsia"/>
        </w:rPr>
        <w:fldChar w:fldCharType="separate"/>
      </w:r>
      <w:r>
        <w:t>表 2</w:t>
      </w:r>
      <w:r>
        <w:rPr>
          <w:rFonts w:hint="eastAsia"/>
        </w:rPr>
        <w:t>.</w:t>
      </w:r>
      <w:r>
        <w:t>2</w:t>
      </w:r>
      <w:r>
        <w:rPr>
          <w:rFonts w:hint="eastAsia"/>
        </w:rPr>
        <w:fldChar w:fldCharType="end"/>
      </w:r>
      <w:r>
        <w:rPr>
          <w:rFonts w:hint="eastAsia"/>
        </w:rPr>
        <w:t>和</w:t>
      </w:r>
      <w:r>
        <w:rPr>
          <w:rFonts w:hint="eastAsia"/>
        </w:rPr>
        <w:fldChar w:fldCharType="begin"/>
      </w:r>
      <w:r>
        <w:rPr>
          <w:rFonts w:hint="eastAsia"/>
        </w:rPr>
        <w:instrText xml:space="preserve"> REF _Ref977893371 \h </w:instrText>
      </w:r>
      <w:r>
        <w:rPr>
          <w:rFonts w:hint="eastAsia"/>
        </w:rPr>
        <w:fldChar w:fldCharType="separate"/>
      </w:r>
      <w:r>
        <w:t>表 2</w:t>
      </w:r>
      <w:r>
        <w:rPr>
          <w:rFonts w:hint="eastAsia"/>
        </w:rPr>
        <w:t>.</w:t>
      </w:r>
      <w:r>
        <w:t>3</w:t>
      </w:r>
      <w:r>
        <w:rPr>
          <w:rFonts w:hint="eastAsia"/>
        </w:rPr>
        <w:fldChar w:fldCharType="end"/>
      </w:r>
      <w:r>
        <w:rPr>
          <w:rFonts w:hint="eastAsia"/>
        </w:rPr>
        <w:t>可以看出，公司销售情况……。</w:t>
      </w:r>
    </w:p>
    <w:p w14:paraId="2F8A74DF">
      <w:pPr>
        <w:pStyle w:val="5"/>
        <w:spacing w:before="156" w:beforeLines="50"/>
      </w:pPr>
      <w:bookmarkStart w:id="80" w:name="_Toc1504827008"/>
      <w:bookmarkStart w:id="81" w:name="_Toc394577288"/>
      <w:bookmarkStart w:id="82" w:name="_Toc1923989621"/>
      <w:bookmarkStart w:id="83" w:name="_Toc183185152"/>
      <w:bookmarkStart w:id="84" w:name="_Toc397346374"/>
      <w:r>
        <w:rPr>
          <w:rFonts w:hint="eastAsia"/>
        </w:rPr>
        <w:t>表的格式描述</w:t>
      </w:r>
      <w:bookmarkEnd w:id="80"/>
      <w:bookmarkEnd w:id="81"/>
      <w:bookmarkEnd w:id="82"/>
      <w:bookmarkEnd w:id="83"/>
      <w:bookmarkEnd w:id="84"/>
    </w:p>
    <w:p w14:paraId="6DB265C7">
      <w:pPr>
        <w:pStyle w:val="3"/>
        <w:ind w:firstLine="480"/>
      </w:pPr>
      <w:r>
        <w:rPr>
          <w:rFonts w:hint="eastAsia"/>
        </w:rPr>
        <w:t>(1) 表的绘制方法</w:t>
      </w:r>
    </w:p>
    <w:p w14:paraId="6FF76A2B">
      <w:pPr>
        <w:pStyle w:val="3"/>
        <w:ind w:firstLine="480"/>
      </w:pPr>
      <w:r>
        <w:rPr>
          <w:rFonts w:hint="eastAsia"/>
        </w:rPr>
        <w:t>表要用WORD绘制，不要粘贴。</w:t>
      </w:r>
    </w:p>
    <w:p w14:paraId="01B0DC9A">
      <w:pPr>
        <w:pStyle w:val="3"/>
        <w:ind w:firstLine="480"/>
      </w:pPr>
      <w:r>
        <w:rPr>
          <w:rFonts w:hint="eastAsia"/>
        </w:rPr>
        <w:t>(2) 表的位置</w:t>
      </w:r>
    </w:p>
    <w:p w14:paraId="790B9F7D">
      <w:pPr>
        <w:pStyle w:val="3"/>
        <w:ind w:firstLine="480"/>
      </w:pPr>
      <w:r>
        <w:rPr>
          <w:rFonts w:hint="eastAsia"/>
        </w:rPr>
        <w:t>① 表格居中排列。</w:t>
      </w:r>
    </w:p>
    <w:p w14:paraId="4DF26A4F">
      <w:pPr>
        <w:pStyle w:val="3"/>
        <w:ind w:firstLine="480"/>
      </w:pPr>
      <w:r>
        <w:rPr>
          <w:rFonts w:hint="eastAsia"/>
        </w:rPr>
        <w:t>② 表格与下文应留一行空格。</w:t>
      </w:r>
    </w:p>
    <w:p w14:paraId="67E538AE">
      <w:pPr>
        <w:pStyle w:val="3"/>
        <w:ind w:firstLine="480"/>
      </w:pPr>
      <w:r>
        <w:rPr>
          <w:rFonts w:hint="eastAsia"/>
        </w:rPr>
        <w:t>③ 表中若有附注，一律用阿拉伯数字和右半圆括号按顺序编排，如注1），附注写在表的下方。</w:t>
      </w:r>
    </w:p>
    <w:p w14:paraId="5FBC5F33">
      <w:pPr>
        <w:pStyle w:val="3"/>
        <w:ind w:firstLine="480"/>
      </w:pPr>
      <w:r>
        <w:rPr>
          <w:rFonts w:hint="eastAsia"/>
        </w:rPr>
        <w:t>(3) 表的版式</w:t>
      </w:r>
    </w:p>
    <w:p w14:paraId="589D0842">
      <w:pPr>
        <w:pStyle w:val="3"/>
        <w:ind w:firstLine="480"/>
      </w:pPr>
      <w:r>
        <w:rPr>
          <w:rFonts w:hint="eastAsia"/>
        </w:rPr>
        <w:t>① 表的大小尽量以一页的页面为限，不要超限，一旦超限要加续表或设置表格允许跨页显示，在跨页显示表格时应设置表头跨页显示。</w:t>
      </w:r>
    </w:p>
    <w:p w14:paraId="1B52B8ED">
      <w:pPr>
        <w:pStyle w:val="3"/>
        <w:ind w:firstLine="480"/>
      </w:pPr>
      <w:r>
        <w:rPr>
          <w:rFonts w:hint="eastAsia"/>
        </w:rPr>
        <w:t>(4) 表名的写法</w:t>
      </w:r>
    </w:p>
    <w:p w14:paraId="4F8D139E">
      <w:pPr>
        <w:pStyle w:val="3"/>
        <w:ind w:firstLine="480"/>
      </w:pPr>
      <w:r>
        <w:rPr>
          <w:rFonts w:hint="eastAsia"/>
        </w:rPr>
        <w:t>① 表名应当在表的上方并且居中。编号应分章编号，如</w:t>
      </w:r>
      <w:r>
        <w:rPr>
          <w:rFonts w:hint="eastAsia"/>
        </w:rPr>
        <w:fldChar w:fldCharType="begin"/>
      </w:r>
      <w:r>
        <w:rPr>
          <w:rFonts w:hint="eastAsia"/>
        </w:rPr>
        <w:instrText xml:space="preserve"> REF _Ref975288286 \h </w:instrText>
      </w:r>
      <w:r>
        <w:instrText xml:space="preserve"> \* MERGEFORMAT </w:instrText>
      </w:r>
      <w:r>
        <w:rPr>
          <w:rFonts w:hint="eastAsia"/>
        </w:rPr>
        <w:fldChar w:fldCharType="separate"/>
      </w:r>
      <w:r>
        <w:t>表 2</w:t>
      </w:r>
      <w:r>
        <w:rPr>
          <w:rFonts w:hint="eastAsia"/>
        </w:rPr>
        <w:t>.</w:t>
      </w:r>
      <w:r>
        <w:t>1</w:t>
      </w:r>
      <w:r>
        <w:rPr>
          <w:rFonts w:hint="eastAsia"/>
        </w:rPr>
        <w:fldChar w:fldCharType="end"/>
      </w:r>
      <w:r>
        <w:rPr>
          <w:rFonts w:hint="eastAsia"/>
        </w:rPr>
        <w:t>、</w:t>
      </w:r>
      <w:r>
        <w:rPr>
          <w:rFonts w:hint="eastAsia"/>
        </w:rPr>
        <w:fldChar w:fldCharType="begin"/>
      </w:r>
      <w:r>
        <w:rPr>
          <w:rFonts w:hint="eastAsia"/>
        </w:rPr>
        <w:instrText xml:space="preserve"> REF _Ref977758915 \h </w:instrText>
      </w:r>
      <w:r>
        <w:instrText xml:space="preserve"> \* MERGEFORMAT </w:instrText>
      </w:r>
      <w:r>
        <w:rPr>
          <w:rFonts w:hint="eastAsia"/>
        </w:rPr>
        <w:fldChar w:fldCharType="separate"/>
      </w:r>
      <w:r>
        <w:t>表 2</w:t>
      </w:r>
      <w:r>
        <w:rPr>
          <w:rFonts w:hint="eastAsia"/>
        </w:rPr>
        <w:t>.</w:t>
      </w:r>
      <w:r>
        <w:t>2</w:t>
      </w:r>
      <w:r>
        <w:rPr>
          <w:rFonts w:hint="eastAsia"/>
        </w:rPr>
        <w:fldChar w:fldCharType="end"/>
      </w:r>
      <w:r>
        <w:rPr>
          <w:rFonts w:hint="eastAsia"/>
        </w:rPr>
        <w:t>。</w:t>
      </w:r>
    </w:p>
    <w:p w14:paraId="72368516">
      <w:pPr>
        <w:pStyle w:val="3"/>
        <w:ind w:firstLine="480"/>
      </w:pPr>
      <w:r>
        <w:rPr>
          <w:rFonts w:hint="eastAsia"/>
        </w:rPr>
        <w:t>② 表名与上文留一空行。</w:t>
      </w:r>
    </w:p>
    <w:p w14:paraId="309CA464">
      <w:pPr>
        <w:pStyle w:val="3"/>
        <w:ind w:firstLine="480"/>
      </w:pPr>
      <w:r>
        <w:rPr>
          <w:rFonts w:hint="eastAsia"/>
        </w:rPr>
        <w:t>③ 表及其名称要放在同一页中，不能跨接两页。</w:t>
      </w:r>
    </w:p>
    <w:p w14:paraId="045B4C80">
      <w:pPr>
        <w:pStyle w:val="3"/>
        <w:ind w:firstLine="480"/>
      </w:pPr>
      <w:r>
        <w:rPr>
          <w:rFonts w:hint="eastAsia"/>
        </w:rPr>
        <w:t>④ 表内文字全文统一，设置为宋体，五号。</w:t>
      </w:r>
    </w:p>
    <w:p w14:paraId="3D927882">
      <w:pPr>
        <w:pStyle w:val="3"/>
        <w:ind w:firstLine="480"/>
      </w:pPr>
      <w:r>
        <w:rPr>
          <w:rFonts w:hint="eastAsia"/>
        </w:rPr>
        <w:t>⑤ 中文表名设置为宋体，英文名称设置为Times New Roman，五号，居中。</w:t>
      </w:r>
    </w:p>
    <w:p w14:paraId="3725DAEF">
      <w:pPr>
        <w:pStyle w:val="4"/>
      </w:pPr>
      <w:bookmarkStart w:id="85" w:name="_Toc394577289"/>
      <w:bookmarkStart w:id="86" w:name="_Toc712612737"/>
      <w:bookmarkStart w:id="87" w:name="_Toc397346375"/>
      <w:bookmarkStart w:id="88" w:name="_Toc1832287268"/>
      <w:bookmarkStart w:id="89" w:name="_Toc183185153"/>
      <w:r>
        <w:rPr>
          <w:rFonts w:hint="eastAsia"/>
        </w:rPr>
        <w:t>公式的格式说明</w:t>
      </w:r>
      <w:bookmarkEnd w:id="85"/>
      <w:bookmarkEnd w:id="86"/>
      <w:bookmarkEnd w:id="87"/>
      <w:bookmarkEnd w:id="88"/>
      <w:bookmarkEnd w:id="89"/>
    </w:p>
    <w:p w14:paraId="424CD625">
      <w:pPr>
        <w:pStyle w:val="5"/>
        <w:spacing w:before="156" w:beforeLines="50"/>
      </w:pPr>
      <w:bookmarkStart w:id="90" w:name="_Toc336615296"/>
      <w:bookmarkStart w:id="91" w:name="_Toc365971440"/>
      <w:bookmarkStart w:id="92" w:name="_Toc183185154"/>
      <w:bookmarkStart w:id="93" w:name="_Toc394577290"/>
      <w:bookmarkStart w:id="94" w:name="_Toc397346376"/>
      <w:r>
        <w:rPr>
          <w:rFonts w:hint="eastAsia"/>
        </w:rPr>
        <w:t>公式的格式示例</w:t>
      </w:r>
      <w:bookmarkEnd w:id="90"/>
      <w:bookmarkEnd w:id="91"/>
      <w:bookmarkEnd w:id="92"/>
      <w:bookmarkEnd w:id="93"/>
      <w:bookmarkEnd w:id="94"/>
    </w:p>
    <w:p w14:paraId="18C022AF">
      <w:pPr>
        <w:pStyle w:val="3"/>
        <w:ind w:firstLine="480"/>
      </w:pPr>
      <w:r>
        <w:rPr>
          <w:rFonts w:hint="eastAsia"/>
        </w:rPr>
        <w:t>由于一般的文献资料中所给出的载荷和抗力的统计参数主要为变异系数，为便于讨论，定义公式形式如下：</w:t>
      </w:r>
    </w:p>
    <w:p w14:paraId="1DFF53DD">
      <w:pPr>
        <w:spacing w:before="156" w:beforeLines="50" w:after="156" w:afterLines="50"/>
        <w:jc w:val="center"/>
        <w:rPr>
          <w:rFonts w:ascii="宋体" w:hAnsi="宋体" w:cs="Times New Roman"/>
          <w:bCs/>
          <w:szCs w:val="24"/>
        </w:rPr>
      </w:pPr>
      <w:r>
        <w:rPr>
          <w:rFonts w:hint="eastAsia" w:cs="Times New Roman"/>
          <w:bCs/>
          <w:szCs w:val="24"/>
        </w:rPr>
        <w:t xml:space="preserve">                    </w:t>
      </w:r>
      <w:r>
        <w:rPr>
          <w:rFonts w:cs="Times New Roman"/>
          <w:bCs/>
          <w:position w:val="-34"/>
          <w:szCs w:val="24"/>
        </w:rPr>
        <w:object>
          <v:shape id="_x0000_i1025" o:spt="75" type="#_x0000_t75" style="height:42.7pt;width:136.1pt;" o:ole="t" filled="f" o:preferrelative="t" stroked="f" coordsize="21600,21600">
            <v:path/>
            <v:fill on="f" focussize="0,0"/>
            <v:stroke on="f" joinstyle="miter"/>
            <v:imagedata r:id="rId18" o:title=""/>
            <o:lock v:ext="edit" aspectratio="t"/>
            <w10:wrap type="none"/>
            <w10:anchorlock/>
          </v:shape>
          <o:OLEObject Type="Embed" ProgID="Equation.3" ShapeID="_x0000_i1025" DrawAspect="Content" ObjectID="_1468075725" r:id="rId17">
            <o:LockedField>false</o:LockedField>
          </o:OLEObject>
        </w:object>
      </w:r>
      <w:r>
        <w:rPr>
          <w:rFonts w:hint="eastAsia" w:cs="Times New Roman"/>
          <w:bCs/>
          <w:szCs w:val="24"/>
        </w:rPr>
        <w:t xml:space="preserve">                     </w:t>
      </w:r>
      <w:r>
        <w:rPr>
          <w:rFonts w:hint="eastAsia" w:ascii="宋体" w:hAnsi="宋体" w:cs="Times New Roman"/>
          <w:bCs/>
          <w:szCs w:val="24"/>
        </w:rPr>
        <w:t>(2.1)</w:t>
      </w:r>
    </w:p>
    <w:p w14:paraId="67411947">
      <w:pPr>
        <w:pStyle w:val="3"/>
        <w:ind w:firstLine="480"/>
      </w:pPr>
      <w:r>
        <w:rPr>
          <w:rFonts w:hint="eastAsia"/>
        </w:rPr>
        <w:t>其中，μ</w:t>
      </w:r>
      <w:r>
        <w:t>R</w:t>
      </w:r>
      <w:r>
        <w:rPr>
          <w:rFonts w:hint="eastAsia"/>
        </w:rPr>
        <w:t>，μ</w:t>
      </w:r>
      <w:r>
        <w:t>S</w:t>
      </w:r>
      <w:r>
        <w:rPr>
          <w:rFonts w:hint="eastAsia"/>
        </w:rPr>
        <w:t>分别为抗力和载荷效应的均值，……。</w:t>
      </w:r>
    </w:p>
    <w:p w14:paraId="4773AA62">
      <w:pPr>
        <w:pStyle w:val="5"/>
        <w:spacing w:before="156" w:beforeLines="50"/>
      </w:pPr>
      <w:bookmarkStart w:id="95" w:name="_Toc183185155"/>
      <w:bookmarkStart w:id="96" w:name="_Toc397346377"/>
      <w:bookmarkStart w:id="97" w:name="_Toc1021353674"/>
      <w:bookmarkStart w:id="98" w:name="_Toc488827072"/>
      <w:bookmarkStart w:id="99" w:name="_Toc394577291"/>
      <w:r>
        <w:rPr>
          <w:rFonts w:hint="eastAsia"/>
        </w:rPr>
        <w:t>公式的格式描述</w:t>
      </w:r>
      <w:bookmarkEnd w:id="95"/>
      <w:bookmarkEnd w:id="96"/>
      <w:bookmarkEnd w:id="97"/>
      <w:bookmarkEnd w:id="98"/>
      <w:bookmarkEnd w:id="99"/>
    </w:p>
    <w:p w14:paraId="3B5C5987">
      <w:pPr>
        <w:pStyle w:val="3"/>
        <w:ind w:firstLine="480"/>
      </w:pPr>
      <w:r>
        <w:rPr>
          <w:rFonts w:hint="eastAsia"/>
        </w:rPr>
        <w:t>(1) 公式缩进2个字符。</w:t>
      </w:r>
    </w:p>
    <w:p w14:paraId="60E36768">
      <w:pPr>
        <w:pStyle w:val="3"/>
        <w:ind w:firstLine="480"/>
      </w:pPr>
      <w:r>
        <w:rPr>
          <w:rFonts w:hint="eastAsia"/>
        </w:rPr>
        <w:t>(2) 公式序号应按章编号，公式编号在行末列出，如(2.1)、(2.2)。</w:t>
      </w:r>
    </w:p>
    <w:p w14:paraId="0F02F90B">
      <w:pPr>
        <w:pStyle w:val="3"/>
        <w:ind w:firstLine="480"/>
      </w:pPr>
      <w:r>
        <w:rPr>
          <w:rFonts w:hint="eastAsia"/>
        </w:rPr>
        <w:t>(3) 公式位置：公式之间及上下文间设置半行间距或者6磅，作者可根据情况适当调整，以保证格式协调和美观。</w:t>
      </w:r>
    </w:p>
    <w:p w14:paraId="0018E2EE">
      <w:pPr>
        <w:pStyle w:val="4"/>
      </w:pPr>
      <w:bookmarkStart w:id="100" w:name="_Toc394577292"/>
      <w:bookmarkStart w:id="101" w:name="_Toc1054408447"/>
      <w:bookmarkStart w:id="102" w:name="_Toc183185156"/>
      <w:bookmarkStart w:id="103" w:name="_Toc1591649329"/>
      <w:bookmarkStart w:id="104" w:name="_Toc397346378"/>
      <w:r>
        <w:rPr>
          <w:rFonts w:hint="eastAsia"/>
        </w:rPr>
        <w:t>参考文献的格式说明</w:t>
      </w:r>
      <w:bookmarkEnd w:id="100"/>
      <w:bookmarkEnd w:id="101"/>
      <w:bookmarkEnd w:id="102"/>
      <w:bookmarkEnd w:id="103"/>
      <w:bookmarkEnd w:id="104"/>
    </w:p>
    <w:p w14:paraId="55C68652">
      <w:pPr>
        <w:pStyle w:val="5"/>
        <w:spacing w:before="156" w:beforeLines="50"/>
      </w:pPr>
      <w:bookmarkStart w:id="105" w:name="_Toc397346379"/>
      <w:bookmarkStart w:id="106" w:name="_Toc1793965471"/>
      <w:bookmarkStart w:id="107" w:name="_Toc407713685"/>
      <w:bookmarkStart w:id="108" w:name="_Toc183185157"/>
      <w:bookmarkStart w:id="109" w:name="_Toc394577293"/>
      <w:r>
        <w:rPr>
          <w:rFonts w:hint="eastAsia"/>
        </w:rPr>
        <w:t>参考文献在正文中引用的示例</w:t>
      </w:r>
      <w:bookmarkEnd w:id="105"/>
      <w:bookmarkEnd w:id="106"/>
      <w:bookmarkEnd w:id="107"/>
      <w:bookmarkEnd w:id="108"/>
      <w:bookmarkEnd w:id="109"/>
    </w:p>
    <w:p w14:paraId="3C1BEB08">
      <w:pPr>
        <w:spacing w:line="300" w:lineRule="auto"/>
        <w:ind w:firstLine="480" w:firstLineChars="200"/>
        <w:rPr>
          <w:rFonts w:ascii="宋体" w:hAnsi="宋体" w:cs="Times New Roman"/>
          <w:sz w:val="24"/>
          <w:szCs w:val="24"/>
        </w:rPr>
      </w:pPr>
      <w:r>
        <w:rPr>
          <w:rFonts w:hint="eastAsia" w:ascii="宋体" w:hAnsi="宋体" w:cs="Times New Roman"/>
          <w:sz w:val="24"/>
          <w:szCs w:val="24"/>
        </w:rPr>
        <w:t>关于主题法的</w:t>
      </w:r>
      <w:r>
        <w:rPr>
          <w:rStyle w:val="67"/>
          <w:rFonts w:hint="eastAsia" w:ascii="宋体" w:hAnsi="宋体" w:cs="Times New Roman"/>
          <w:szCs w:val="24"/>
        </w:rPr>
        <w:t>起源众说不一。国内有人认为“主题法检索体系的形式和发展开始于</w:t>
      </w:r>
      <w:r>
        <w:rPr>
          <w:rStyle w:val="67"/>
          <w:rFonts w:ascii="宋体" w:hAnsi="宋体" w:cs="Times New Roman"/>
          <w:szCs w:val="24"/>
        </w:rPr>
        <w:t>1856</w:t>
      </w:r>
      <w:r>
        <w:rPr>
          <w:rStyle w:val="67"/>
          <w:rFonts w:hint="eastAsia" w:ascii="宋体" w:hAnsi="宋体" w:cs="Times New Roman"/>
          <w:szCs w:val="24"/>
        </w:rPr>
        <w:t>年英国克雷斯塔多罗</w:t>
      </w:r>
      <w:r>
        <w:rPr>
          <w:rStyle w:val="67"/>
          <w:rFonts w:ascii="宋体" w:hAnsi="宋体" w:cs="Times New Roman"/>
          <w:szCs w:val="24"/>
        </w:rPr>
        <w:t>(Crestadoro)</w:t>
      </w:r>
      <w:r>
        <w:rPr>
          <w:rStyle w:val="67"/>
          <w:rFonts w:hint="eastAsia" w:ascii="宋体" w:hAnsi="宋体" w:cs="Times New Roman"/>
          <w:szCs w:val="24"/>
        </w:rPr>
        <w:t>的《图书馆编制目录技术》一书”，“国外最早采用主题法来组织目录索引的是杜威十进分类法的相关主题索引……”</w:t>
      </w:r>
      <w:r>
        <w:rPr>
          <w:rStyle w:val="67"/>
          <w:rFonts w:ascii="宋体" w:hAnsi="宋体" w:cs="Times New Roman"/>
          <w:szCs w:val="24"/>
        </w:rPr>
        <w:t>[1]</w:t>
      </w:r>
      <w:r>
        <w:rPr>
          <w:rStyle w:val="67"/>
          <w:rFonts w:hint="eastAsia" w:ascii="宋体" w:hAnsi="宋体" w:cs="Times New Roman"/>
          <w:szCs w:val="24"/>
        </w:rPr>
        <w:t>。也有人认出为“美国的贝加逊</w:t>
      </w:r>
      <w:r>
        <w:rPr>
          <w:rFonts w:hint="eastAsia" w:ascii="宋体" w:hAnsi="宋体" w:cs="Times New Roman"/>
          <w:sz w:val="24"/>
          <w:szCs w:val="24"/>
        </w:rPr>
        <w:t>·富兰克林出借图书馆第一个使用了主题法”[2-4]。</w:t>
      </w:r>
    </w:p>
    <w:p w14:paraId="161460F5">
      <w:pPr>
        <w:pStyle w:val="5"/>
        <w:spacing w:before="156" w:beforeLines="50"/>
      </w:pPr>
      <w:bookmarkStart w:id="110" w:name="_Toc397346380"/>
      <w:bookmarkStart w:id="111" w:name="_Toc183185158"/>
      <w:bookmarkStart w:id="112" w:name="_Toc394577294"/>
      <w:bookmarkStart w:id="113" w:name="_Toc1971069865"/>
      <w:bookmarkStart w:id="114" w:name="_Toc507267217"/>
      <w:r>
        <w:rPr>
          <w:rFonts w:hint="eastAsia"/>
        </w:rPr>
        <w:t>参考文献在正文中引用的书写格式</w:t>
      </w:r>
      <w:bookmarkEnd w:id="110"/>
      <w:bookmarkEnd w:id="111"/>
      <w:bookmarkEnd w:id="112"/>
      <w:bookmarkEnd w:id="113"/>
      <w:bookmarkEnd w:id="114"/>
    </w:p>
    <w:p w14:paraId="26D862AF">
      <w:pPr>
        <w:pStyle w:val="3"/>
        <w:ind w:firstLine="480"/>
      </w:pPr>
      <w:r>
        <w:rPr>
          <w:rFonts w:hint="eastAsia"/>
        </w:rPr>
        <w:t>引用的文献在正文中用方括号和阿拉伯数字按顺序以右上角标形式标注在引用处。</w:t>
      </w:r>
    </w:p>
    <w:p w14:paraId="564E9895">
      <w:pPr>
        <w:pStyle w:val="5"/>
        <w:spacing w:before="156" w:beforeLines="50"/>
      </w:pPr>
      <w:bookmarkStart w:id="115" w:name="_Toc394577295"/>
      <w:bookmarkStart w:id="116" w:name="_Toc688482433"/>
      <w:bookmarkStart w:id="117" w:name="_Toc130037529"/>
      <w:bookmarkStart w:id="118" w:name="_Toc183185159"/>
      <w:bookmarkStart w:id="119" w:name="_Toc397346381"/>
      <w:r>
        <w:rPr>
          <w:rFonts w:hint="eastAsia"/>
        </w:rPr>
        <w:t>参考文献的书写格式</w:t>
      </w:r>
      <w:bookmarkEnd w:id="115"/>
      <w:bookmarkEnd w:id="116"/>
      <w:bookmarkEnd w:id="117"/>
      <w:bookmarkEnd w:id="118"/>
      <w:bookmarkEnd w:id="119"/>
    </w:p>
    <w:p w14:paraId="20407122">
      <w:pPr>
        <w:pStyle w:val="3"/>
        <w:ind w:firstLine="480"/>
      </w:pPr>
      <w:r>
        <w:rPr>
          <w:rFonts w:hint="eastAsia"/>
        </w:rPr>
        <w:t>(1) 参考文献按照在正文中引用的顺序进行编码。</w:t>
      </w:r>
    </w:p>
    <w:p w14:paraId="6340F97F">
      <w:pPr>
        <w:pStyle w:val="3"/>
        <w:ind w:firstLine="480"/>
      </w:pPr>
      <w:r>
        <w:rPr>
          <w:rFonts w:hint="eastAsia"/>
        </w:rPr>
        <w:t>(2) 作者一律姓前名后(外文作者名应缩写)，作者间用“,”间隔。作者少于3人应全部写出，3人以上只列出前3人，后加“等”或“et al</w:t>
      </w:r>
      <w:r>
        <w:t>.</w:t>
      </w:r>
      <w:r>
        <w:rPr>
          <w:rFonts w:hint="eastAsia"/>
        </w:rPr>
        <w:t>”。</w:t>
      </w:r>
    </w:p>
    <w:p w14:paraId="4EB0564D">
      <w:pPr>
        <w:pStyle w:val="3"/>
        <w:ind w:firstLine="480"/>
      </w:pPr>
      <w:r>
        <w:rPr>
          <w:rFonts w:hint="eastAsia"/>
        </w:rPr>
        <w:t>(3) 标题“参考文献”选用模板中的样式所定义的“标题1-居中-无自动编号”；或者手动设置成字体：黑体，居中，字号：小三，1.25倍行距，段前10磅，段后10磅。</w:t>
      </w:r>
    </w:p>
    <w:p w14:paraId="5DEBA7A8">
      <w:pPr>
        <w:pStyle w:val="3"/>
        <w:ind w:firstLine="480"/>
      </w:pPr>
      <w:r>
        <w:rPr>
          <w:rFonts w:hint="eastAsia"/>
        </w:rPr>
        <w:t>(4) 参考文献正文设置成字体：宋体，居左，字号：五号，1.25行倍行距，段前、段后均为0行。</w:t>
      </w:r>
    </w:p>
    <w:p w14:paraId="348BB026">
      <w:pPr>
        <w:pStyle w:val="3"/>
        <w:ind w:firstLine="480"/>
      </w:pPr>
      <w:r>
        <w:rPr>
          <w:rFonts w:hint="eastAsia"/>
        </w:rPr>
        <w:t>(5) 按照引用的文献类型不同使用不同的表示方法。</w:t>
      </w:r>
    </w:p>
    <w:p w14:paraId="6DF16CA8">
      <w:pPr>
        <w:pStyle w:val="3"/>
        <w:ind w:firstLine="480"/>
      </w:pPr>
      <w:r>
        <w:rPr>
          <w:rFonts w:hint="eastAsia"/>
        </w:rPr>
        <w:t>① 专著(注意应标明出版地及所参阅内容在原文献中的位置)，表示方法为：</w:t>
      </w:r>
    </w:p>
    <w:p w14:paraId="61E2547A">
      <w:pPr>
        <w:pStyle w:val="3"/>
        <w:ind w:firstLine="480"/>
      </w:pPr>
      <w:r>
        <w:rPr>
          <w:rFonts w:hint="eastAsia"/>
        </w:rPr>
        <w:t>[序号] 作者.专著名[</w:t>
      </w:r>
      <w:r>
        <w:t>M]</w:t>
      </w:r>
      <w:r>
        <w:rPr>
          <w:rFonts w:hint="eastAsia"/>
        </w:rPr>
        <w:t>.出版地:出版者,出版年.</w:t>
      </w:r>
    </w:p>
    <w:p w14:paraId="42CFB84B">
      <w:pPr>
        <w:pStyle w:val="3"/>
        <w:ind w:firstLine="480"/>
      </w:pPr>
      <w:r>
        <w:rPr>
          <w:rFonts w:hint="eastAsia"/>
        </w:rPr>
        <w:t>② 期刊中析出的文献(注明应标明年、卷、期，尤其注意区分卷和期) ，表示方法为：</w:t>
      </w:r>
    </w:p>
    <w:p w14:paraId="35DDE545">
      <w:pPr>
        <w:pStyle w:val="3"/>
        <w:ind w:firstLine="480"/>
      </w:pPr>
      <w:r>
        <w:rPr>
          <w:rFonts w:hint="eastAsia"/>
        </w:rPr>
        <w:t>[序号] 作者.题(篇)名[</w:t>
      </w:r>
      <w:r>
        <w:t>J]</w:t>
      </w:r>
      <w:r>
        <w:rPr>
          <w:rFonts w:hint="eastAsia"/>
        </w:rPr>
        <w:t>.刊名.出版年,卷号(期号):起止页.</w:t>
      </w:r>
    </w:p>
    <w:p w14:paraId="1CB1619C">
      <w:pPr>
        <w:pStyle w:val="3"/>
        <w:ind w:firstLine="480"/>
      </w:pPr>
      <w:r>
        <w:rPr>
          <w:rFonts w:hint="eastAsia"/>
        </w:rPr>
        <w:t>③ 会议论文，表示方法为：</w:t>
      </w:r>
    </w:p>
    <w:p w14:paraId="5BFA5378">
      <w:pPr>
        <w:pStyle w:val="3"/>
        <w:ind w:firstLine="480"/>
      </w:pPr>
      <w:r>
        <w:rPr>
          <w:rFonts w:hint="eastAsia"/>
        </w:rPr>
        <w:t>[序号] 作者.篇名[</w:t>
      </w:r>
      <w:r>
        <w:t>C]</w:t>
      </w:r>
      <w:r>
        <w:rPr>
          <w:rFonts w:hint="eastAsia"/>
        </w:rPr>
        <w:t>.会议名,会址,开会年: 起止页.</w:t>
      </w:r>
    </w:p>
    <w:p w14:paraId="2D610C78">
      <w:pPr>
        <w:pStyle w:val="3"/>
        <w:ind w:firstLine="480"/>
      </w:pPr>
      <w:r>
        <w:rPr>
          <w:rFonts w:hint="eastAsia"/>
        </w:rPr>
        <w:t>④ 专著(文集)中析出的文献，表示方法为：</w:t>
      </w:r>
    </w:p>
    <w:p w14:paraId="7F282451">
      <w:pPr>
        <w:pStyle w:val="3"/>
        <w:ind w:firstLine="480"/>
      </w:pPr>
      <w:r>
        <w:rPr>
          <w:rFonts w:hint="eastAsia"/>
        </w:rPr>
        <w:t>[序号] 作者.篇名[</w:t>
      </w:r>
      <w:r>
        <w:t>A]</w:t>
      </w:r>
      <w:r>
        <w:rPr>
          <w:rFonts w:hint="eastAsia"/>
        </w:rPr>
        <w:t>.见(In):文集的编(著)者.文集名.出版地:出版者,出版年:起止页.</w:t>
      </w:r>
    </w:p>
    <w:p w14:paraId="420637A1">
      <w:pPr>
        <w:pStyle w:val="3"/>
        <w:ind w:firstLine="480"/>
      </w:pPr>
      <w:r>
        <w:rPr>
          <w:rFonts w:hint="eastAsia"/>
        </w:rPr>
        <w:t>⑤ 学位论文，表示方法为：</w:t>
      </w:r>
    </w:p>
    <w:p w14:paraId="0390ED3D">
      <w:pPr>
        <w:pStyle w:val="3"/>
        <w:ind w:firstLine="480"/>
      </w:pPr>
      <w:r>
        <w:rPr>
          <w:rFonts w:hint="eastAsia"/>
        </w:rPr>
        <w:t>[序号] 作者.题(篇)名:(博(硕)士学位论文)</w:t>
      </w:r>
      <w:r>
        <w:t>[D]</w:t>
      </w:r>
      <w:r>
        <w:rPr>
          <w:rFonts w:hint="eastAsia"/>
        </w:rPr>
        <w:t>.授学位地:授学位单位,授学位年.</w:t>
      </w:r>
    </w:p>
    <w:p w14:paraId="69E9F727">
      <w:pPr>
        <w:pStyle w:val="3"/>
        <w:ind w:firstLine="480"/>
      </w:pPr>
      <w:r>
        <w:rPr>
          <w:rFonts w:hint="eastAsia"/>
        </w:rPr>
        <w:t>⑥ 专利文献，表示方法为：</w:t>
      </w:r>
    </w:p>
    <w:p w14:paraId="4FBB83A2">
      <w:pPr>
        <w:pStyle w:val="3"/>
        <w:ind w:firstLine="480"/>
      </w:pPr>
      <w:r>
        <w:rPr>
          <w:rFonts w:hint="eastAsia"/>
        </w:rPr>
        <w:t>[序号] 专利申请者.专利题名[</w:t>
      </w:r>
      <w:r>
        <w:t>P]</w:t>
      </w:r>
      <w:r>
        <w:rPr>
          <w:rFonts w:hint="eastAsia"/>
        </w:rPr>
        <w:t>.专利国别,专利文献种类,专利号.出版日期.</w:t>
      </w:r>
    </w:p>
    <w:p w14:paraId="67B5D057">
      <w:pPr>
        <w:pStyle w:val="5"/>
        <w:spacing w:before="156" w:beforeLines="50"/>
      </w:pPr>
      <w:bookmarkStart w:id="120" w:name="_Toc682361395"/>
      <w:bookmarkStart w:id="121" w:name="_Toc183185160"/>
      <w:bookmarkStart w:id="122" w:name="_Toc1549880904"/>
      <w:bookmarkStart w:id="123" w:name="_Toc394577296"/>
      <w:bookmarkStart w:id="124" w:name="_Toc397346382"/>
      <w:r>
        <w:rPr>
          <w:rFonts w:hint="eastAsia"/>
        </w:rPr>
        <w:t>参考文献的书写格式示例</w:t>
      </w:r>
      <w:bookmarkEnd w:id="120"/>
      <w:bookmarkEnd w:id="121"/>
      <w:bookmarkEnd w:id="122"/>
      <w:bookmarkEnd w:id="123"/>
      <w:bookmarkEnd w:id="124"/>
    </w:p>
    <w:p w14:paraId="4506886D">
      <w:pPr>
        <w:pStyle w:val="3"/>
        <w:ind w:firstLine="480"/>
      </w:pPr>
      <w:r>
        <w:rPr>
          <w:rFonts w:hint="eastAsia"/>
        </w:rPr>
        <w:t>参考文献书写示例请见“参考文献”部分。</w:t>
      </w:r>
    </w:p>
    <w:p w14:paraId="26AC89E0">
      <w:pPr>
        <w:pStyle w:val="4"/>
        <w:rPr>
          <w:rFonts w:ascii="黑体" w:hAnsi="Arial"/>
          <w:bCs w:val="0"/>
        </w:rPr>
      </w:pPr>
      <w:bookmarkStart w:id="125" w:name="_Toc394577297"/>
      <w:bookmarkStart w:id="126" w:name="_Toc397346383"/>
      <w:bookmarkStart w:id="127" w:name="_Toc2019199065"/>
      <w:bookmarkStart w:id="128" w:name="_Toc885290785"/>
      <w:bookmarkStart w:id="129" w:name="_Toc183185161"/>
      <w:r>
        <w:rPr>
          <w:rFonts w:hint="eastAsia" w:ascii="黑体" w:hAnsi="Arial"/>
        </w:rPr>
        <w:t>量和单位的使用</w:t>
      </w:r>
      <w:bookmarkEnd w:id="125"/>
      <w:bookmarkEnd w:id="126"/>
      <w:bookmarkEnd w:id="127"/>
      <w:bookmarkEnd w:id="128"/>
      <w:bookmarkEnd w:id="129"/>
    </w:p>
    <w:p w14:paraId="44322CC4">
      <w:pPr>
        <w:pStyle w:val="5"/>
        <w:spacing w:before="156" w:beforeLines="50"/>
      </w:pPr>
      <w:bookmarkStart w:id="130" w:name="_Toc1315517079"/>
      <w:bookmarkStart w:id="131" w:name="_Toc2142095561"/>
      <w:bookmarkStart w:id="132" w:name="_Toc397346384"/>
      <w:bookmarkStart w:id="133" w:name="_Toc183185162"/>
      <w:bookmarkStart w:id="134" w:name="_Toc394577298"/>
      <w:r>
        <w:rPr>
          <w:rFonts w:hint="eastAsia"/>
        </w:rPr>
        <w:t>使用方法</w:t>
      </w:r>
      <w:bookmarkEnd w:id="130"/>
      <w:bookmarkEnd w:id="131"/>
      <w:bookmarkEnd w:id="132"/>
      <w:bookmarkEnd w:id="133"/>
      <w:bookmarkEnd w:id="134"/>
    </w:p>
    <w:p w14:paraId="53EC459A">
      <w:pPr>
        <w:pStyle w:val="3"/>
        <w:ind w:firstLine="480"/>
      </w:pPr>
      <w:r>
        <w:rPr>
          <w:rFonts w:hint="eastAsia"/>
        </w:rPr>
        <w:t>(1) 必须符合国家标准规定，不得使用已废弃的单位，如高斯(</w:t>
      </w:r>
      <w:r>
        <w:t>G</w:t>
      </w:r>
      <w:r>
        <w:rPr>
          <w:rFonts w:hint="eastAsia"/>
        </w:rPr>
        <w:t>和</w:t>
      </w:r>
      <w:r>
        <w:t>Gg</w:t>
      </w:r>
      <w:r>
        <w:rPr>
          <w:rFonts w:hint="eastAsia"/>
        </w:rPr>
        <w:t>) ﹑亩﹑克分子浓度（</w:t>
      </w:r>
      <w:r>
        <w:t>M</w:t>
      </w:r>
      <w:r>
        <w:rPr>
          <w:rFonts w:hint="eastAsia"/>
        </w:rPr>
        <w:t>）﹑当量能度（</w:t>
      </w:r>
      <w:r>
        <w:t>N</w:t>
      </w:r>
      <w:r>
        <w:rPr>
          <w:rFonts w:hint="eastAsia"/>
        </w:rPr>
        <w:t>）等。</w:t>
      </w:r>
    </w:p>
    <w:p w14:paraId="2A36FC17">
      <w:pPr>
        <w:pStyle w:val="3"/>
        <w:ind w:firstLine="480"/>
      </w:pPr>
      <w:r>
        <w:rPr>
          <w:rFonts w:hint="eastAsia"/>
        </w:rPr>
        <w:t>(2) 量和单位不用中文名称，而用法定符号表示。</w:t>
      </w:r>
    </w:p>
    <w:p w14:paraId="1A71BB5A">
      <w:pPr>
        <w:pStyle w:val="5"/>
        <w:spacing w:before="156" w:beforeLines="50"/>
      </w:pPr>
      <w:bookmarkStart w:id="135" w:name="_Toc394577299"/>
      <w:bookmarkStart w:id="136" w:name="_Toc183185163"/>
      <w:bookmarkStart w:id="137" w:name="_Toc397346385"/>
      <w:bookmarkStart w:id="138" w:name="_Toc1551400888"/>
      <w:bookmarkStart w:id="139" w:name="_Toc1784235419"/>
      <w:r>
        <w:rPr>
          <w:rFonts w:hint="eastAsia"/>
        </w:rPr>
        <w:t>中华人民共和国法定计量单位</w:t>
      </w:r>
      <w:bookmarkEnd w:id="135"/>
      <w:bookmarkEnd w:id="136"/>
      <w:bookmarkEnd w:id="137"/>
      <w:bookmarkEnd w:id="138"/>
      <w:bookmarkEnd w:id="139"/>
    </w:p>
    <w:p w14:paraId="182D19A1">
      <w:pPr>
        <w:pStyle w:val="3"/>
        <w:ind w:firstLine="480"/>
      </w:pPr>
      <w:r>
        <w:rPr>
          <w:rFonts w:hint="eastAsia"/>
        </w:rPr>
        <w:t>中华人民共和国法定计量单位如</w:t>
      </w:r>
      <w:r>
        <w:rPr>
          <w:rFonts w:hint="eastAsia"/>
        </w:rPr>
        <w:fldChar w:fldCharType="begin"/>
      </w:r>
      <w:r>
        <w:rPr>
          <w:rFonts w:hint="eastAsia"/>
        </w:rPr>
        <w:instrText xml:space="preserve"> REF _Ref990649884 \h </w:instrText>
      </w:r>
      <w:r>
        <w:rPr>
          <w:rFonts w:hint="eastAsia"/>
        </w:rPr>
        <w:fldChar w:fldCharType="separate"/>
      </w:r>
      <w:r>
        <w:t>表 2</w:t>
      </w:r>
      <w:r>
        <w:rPr>
          <w:rFonts w:hint="eastAsia"/>
        </w:rPr>
        <w:t>.</w:t>
      </w:r>
      <w:r>
        <w:t>4</w:t>
      </w:r>
      <w:r>
        <w:rPr>
          <w:rFonts w:hint="eastAsia"/>
        </w:rPr>
        <w:fldChar w:fldCharType="end"/>
      </w:r>
      <w:r>
        <w:rPr>
          <w:rFonts w:hint="eastAsia"/>
        </w:rPr>
        <w:t>至</w:t>
      </w:r>
      <w:r>
        <w:rPr>
          <w:rFonts w:hint="eastAsia"/>
        </w:rPr>
        <w:fldChar w:fldCharType="begin"/>
      </w:r>
      <w:r>
        <w:rPr>
          <w:rFonts w:hint="eastAsia"/>
        </w:rPr>
        <w:instrText xml:space="preserve"> REF _Ref990851568 \h </w:instrText>
      </w:r>
      <w:r>
        <w:rPr>
          <w:rFonts w:hint="eastAsia"/>
        </w:rPr>
        <w:fldChar w:fldCharType="separate"/>
      </w:r>
      <w:r>
        <w:t>表 2</w:t>
      </w:r>
      <w:r>
        <w:rPr>
          <w:rFonts w:hint="eastAsia"/>
        </w:rPr>
        <w:t>.</w:t>
      </w:r>
      <w:r>
        <w:t>8</w:t>
      </w:r>
      <w:r>
        <w:rPr>
          <w:rFonts w:hint="eastAsia"/>
        </w:rPr>
        <w:fldChar w:fldCharType="end"/>
      </w:r>
      <w:r>
        <w:rPr>
          <w:rFonts w:hint="eastAsia"/>
        </w:rPr>
        <w:t>所示。</w:t>
      </w:r>
    </w:p>
    <w:p w14:paraId="153CF63B">
      <w:pPr>
        <w:jc w:val="center"/>
        <w:rPr>
          <w:rFonts w:ascii="宋体" w:hAnsi="宋体" w:cs="Times New Roman"/>
          <w:szCs w:val="21"/>
        </w:rPr>
      </w:pPr>
    </w:p>
    <w:p w14:paraId="5EBEE683">
      <w:pPr>
        <w:pStyle w:val="12"/>
      </w:pPr>
      <w:bookmarkStart w:id="140" w:name="_Ref990649884"/>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4</w:t>
      </w:r>
      <w:r>
        <w:fldChar w:fldCharType="end"/>
      </w:r>
      <w:bookmarkEnd w:id="140"/>
      <w:r>
        <w:rPr>
          <w:rFonts w:hint="eastAsia"/>
        </w:rPr>
        <w:t xml:space="preserve"> 国际单位制的辅助单位</w:t>
      </w:r>
    </w:p>
    <w:tbl>
      <w:tblPr>
        <w:tblStyle w:val="2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79"/>
        <w:gridCol w:w="2379"/>
        <w:gridCol w:w="2380"/>
      </w:tblGrid>
      <w:tr w14:paraId="5F6B481C">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9" w:type="dxa"/>
            <w:tcBorders>
              <w:bottom w:val="single" w:color="auto" w:sz="4" w:space="0"/>
              <w:right w:val="nil"/>
            </w:tcBorders>
            <w:vAlign w:val="center"/>
          </w:tcPr>
          <w:p w14:paraId="5C9E0874">
            <w:pPr>
              <w:jc w:val="center"/>
              <w:rPr>
                <w:rFonts w:ascii="宋体" w:hAnsi="宋体" w:cs="Times New Roman"/>
                <w:bCs/>
                <w:szCs w:val="21"/>
              </w:rPr>
            </w:pPr>
            <w:r>
              <w:rPr>
                <w:rFonts w:hint="eastAsia" w:ascii="宋体" w:hAnsi="宋体" w:cs="Times New Roman"/>
                <w:bCs/>
                <w:szCs w:val="21"/>
              </w:rPr>
              <w:t>量的名称</w:t>
            </w:r>
          </w:p>
        </w:tc>
        <w:tc>
          <w:tcPr>
            <w:tcW w:w="2379" w:type="dxa"/>
            <w:tcBorders>
              <w:left w:val="nil"/>
              <w:bottom w:val="single" w:color="auto" w:sz="4" w:space="0"/>
              <w:right w:val="nil"/>
            </w:tcBorders>
            <w:vAlign w:val="center"/>
          </w:tcPr>
          <w:p w14:paraId="35B73451">
            <w:pPr>
              <w:jc w:val="center"/>
              <w:rPr>
                <w:rFonts w:ascii="宋体" w:hAnsi="宋体" w:cs="Times New Roman"/>
                <w:bCs/>
                <w:szCs w:val="21"/>
              </w:rPr>
            </w:pPr>
            <w:r>
              <w:rPr>
                <w:rFonts w:hint="eastAsia" w:ascii="宋体" w:hAnsi="宋体" w:cs="Times New Roman"/>
                <w:bCs/>
                <w:szCs w:val="21"/>
              </w:rPr>
              <w:t>单位名称</w:t>
            </w:r>
          </w:p>
        </w:tc>
        <w:tc>
          <w:tcPr>
            <w:tcW w:w="2380" w:type="dxa"/>
            <w:tcBorders>
              <w:left w:val="nil"/>
              <w:bottom w:val="single" w:color="auto" w:sz="4" w:space="0"/>
            </w:tcBorders>
            <w:vAlign w:val="center"/>
          </w:tcPr>
          <w:p w14:paraId="505EC9A9">
            <w:pPr>
              <w:jc w:val="center"/>
              <w:rPr>
                <w:rFonts w:ascii="宋体" w:hAnsi="宋体" w:cs="Times New Roman"/>
                <w:bCs/>
                <w:szCs w:val="21"/>
              </w:rPr>
            </w:pPr>
            <w:r>
              <w:rPr>
                <w:rFonts w:hint="eastAsia" w:ascii="宋体" w:hAnsi="宋体" w:cs="Times New Roman"/>
                <w:bCs/>
                <w:szCs w:val="21"/>
              </w:rPr>
              <w:t>单位符号</w:t>
            </w:r>
          </w:p>
        </w:tc>
      </w:tr>
      <w:tr w14:paraId="3D041D6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9" w:type="dxa"/>
            <w:tcBorders>
              <w:bottom w:val="nil"/>
              <w:right w:val="nil"/>
            </w:tcBorders>
            <w:vAlign w:val="center"/>
          </w:tcPr>
          <w:p w14:paraId="31BA53B5">
            <w:pPr>
              <w:jc w:val="center"/>
              <w:rPr>
                <w:rFonts w:ascii="宋体" w:hAnsi="宋体" w:cs="Times New Roman"/>
                <w:bCs/>
                <w:szCs w:val="21"/>
              </w:rPr>
            </w:pPr>
            <w:r>
              <w:rPr>
                <w:rFonts w:hint="eastAsia" w:ascii="宋体" w:hAnsi="宋体" w:cs="Times New Roman"/>
                <w:bCs/>
                <w:szCs w:val="21"/>
              </w:rPr>
              <w:t>平面角</w:t>
            </w:r>
          </w:p>
        </w:tc>
        <w:tc>
          <w:tcPr>
            <w:tcW w:w="2379" w:type="dxa"/>
            <w:tcBorders>
              <w:left w:val="nil"/>
              <w:bottom w:val="nil"/>
              <w:right w:val="nil"/>
            </w:tcBorders>
            <w:vAlign w:val="center"/>
          </w:tcPr>
          <w:p w14:paraId="542A120E">
            <w:pPr>
              <w:jc w:val="center"/>
              <w:rPr>
                <w:rFonts w:ascii="宋体" w:hAnsi="宋体" w:cs="Times New Roman"/>
                <w:bCs/>
                <w:szCs w:val="21"/>
              </w:rPr>
            </w:pPr>
            <w:r>
              <w:rPr>
                <w:rFonts w:hint="eastAsia" w:ascii="宋体" w:hAnsi="宋体" w:cs="Times New Roman"/>
                <w:bCs/>
                <w:szCs w:val="21"/>
              </w:rPr>
              <w:t>弧度</w:t>
            </w:r>
          </w:p>
        </w:tc>
        <w:tc>
          <w:tcPr>
            <w:tcW w:w="2380" w:type="dxa"/>
            <w:tcBorders>
              <w:left w:val="nil"/>
              <w:bottom w:val="nil"/>
            </w:tcBorders>
            <w:vAlign w:val="center"/>
          </w:tcPr>
          <w:p w14:paraId="6D0391FA">
            <w:pPr>
              <w:jc w:val="center"/>
              <w:rPr>
                <w:rFonts w:ascii="宋体" w:hAnsi="宋体" w:cs="Times New Roman"/>
                <w:bCs/>
                <w:szCs w:val="21"/>
              </w:rPr>
            </w:pPr>
            <w:r>
              <w:rPr>
                <w:rFonts w:hint="eastAsia" w:ascii="宋体" w:hAnsi="宋体" w:cs="Times New Roman"/>
                <w:bCs/>
                <w:szCs w:val="21"/>
              </w:rPr>
              <w:t>rad</w:t>
            </w:r>
          </w:p>
        </w:tc>
      </w:tr>
      <w:tr w14:paraId="6AF6695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379" w:type="dxa"/>
            <w:tcBorders>
              <w:top w:val="nil"/>
              <w:right w:val="nil"/>
            </w:tcBorders>
            <w:vAlign w:val="center"/>
          </w:tcPr>
          <w:p w14:paraId="61E9D74E">
            <w:pPr>
              <w:jc w:val="center"/>
              <w:rPr>
                <w:rFonts w:ascii="宋体" w:hAnsi="宋体" w:cs="Times New Roman"/>
                <w:bCs/>
                <w:szCs w:val="21"/>
              </w:rPr>
            </w:pPr>
            <w:r>
              <w:rPr>
                <w:rFonts w:hint="eastAsia" w:ascii="宋体" w:hAnsi="宋体" w:cs="Times New Roman"/>
                <w:bCs/>
                <w:szCs w:val="21"/>
              </w:rPr>
              <w:t>立体角</w:t>
            </w:r>
          </w:p>
        </w:tc>
        <w:tc>
          <w:tcPr>
            <w:tcW w:w="2379" w:type="dxa"/>
            <w:tcBorders>
              <w:top w:val="nil"/>
              <w:left w:val="nil"/>
              <w:right w:val="nil"/>
            </w:tcBorders>
            <w:vAlign w:val="center"/>
          </w:tcPr>
          <w:p w14:paraId="62F5BD13">
            <w:pPr>
              <w:jc w:val="center"/>
              <w:rPr>
                <w:rFonts w:ascii="宋体" w:hAnsi="宋体" w:cs="Times New Roman"/>
                <w:bCs/>
                <w:szCs w:val="21"/>
              </w:rPr>
            </w:pPr>
            <w:r>
              <w:rPr>
                <w:rFonts w:hint="eastAsia" w:ascii="宋体" w:hAnsi="宋体" w:cs="Times New Roman"/>
                <w:bCs/>
                <w:szCs w:val="21"/>
              </w:rPr>
              <w:t>球面度</w:t>
            </w:r>
          </w:p>
        </w:tc>
        <w:tc>
          <w:tcPr>
            <w:tcW w:w="2380" w:type="dxa"/>
            <w:tcBorders>
              <w:top w:val="nil"/>
              <w:left w:val="nil"/>
            </w:tcBorders>
            <w:vAlign w:val="center"/>
          </w:tcPr>
          <w:p w14:paraId="086377C5">
            <w:pPr>
              <w:jc w:val="center"/>
              <w:rPr>
                <w:rFonts w:ascii="宋体" w:hAnsi="宋体" w:cs="Times New Roman"/>
                <w:bCs/>
                <w:szCs w:val="21"/>
              </w:rPr>
            </w:pPr>
            <w:r>
              <w:rPr>
                <w:rFonts w:hint="eastAsia" w:ascii="宋体" w:hAnsi="宋体" w:cs="Times New Roman"/>
                <w:bCs/>
                <w:szCs w:val="21"/>
              </w:rPr>
              <w:t>sr</w:t>
            </w:r>
          </w:p>
        </w:tc>
      </w:tr>
    </w:tbl>
    <w:p w14:paraId="0A338E2A">
      <w:pPr>
        <w:spacing w:line="300" w:lineRule="auto"/>
        <w:ind w:firstLine="480" w:firstLineChars="200"/>
        <w:rPr>
          <w:rFonts w:ascii="宋体" w:hAnsi="宋体" w:cs="Times New Roman"/>
          <w:sz w:val="24"/>
          <w:szCs w:val="24"/>
        </w:rPr>
      </w:pPr>
    </w:p>
    <w:p w14:paraId="76E1A238">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5</w:t>
      </w:r>
      <w:r>
        <w:fldChar w:fldCharType="end"/>
      </w:r>
      <w:r>
        <w:rPr>
          <w:rFonts w:hint="eastAsia"/>
        </w:rPr>
        <w:t xml:space="preserve"> 国际单位制中具有专门名称的导出单位</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96"/>
        <w:gridCol w:w="1596"/>
        <w:gridCol w:w="1196"/>
        <w:gridCol w:w="1691"/>
      </w:tblGrid>
      <w:tr w14:paraId="511BC2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blHeader/>
          <w:jc w:val="center"/>
        </w:trPr>
        <w:tc>
          <w:tcPr>
            <w:tcW w:w="2596" w:type="dxa"/>
            <w:tcBorders>
              <w:left w:val="nil"/>
              <w:bottom w:val="single" w:color="auto" w:sz="4" w:space="0"/>
              <w:right w:val="nil"/>
            </w:tcBorders>
            <w:vAlign w:val="center"/>
          </w:tcPr>
          <w:p w14:paraId="49192AB1">
            <w:pPr>
              <w:jc w:val="center"/>
              <w:rPr>
                <w:rFonts w:ascii="宋体" w:hAnsi="宋体" w:cs="Times New Roman"/>
                <w:bCs/>
                <w:szCs w:val="21"/>
              </w:rPr>
            </w:pPr>
            <w:r>
              <w:rPr>
                <w:rFonts w:hint="eastAsia" w:ascii="宋体" w:hAnsi="宋体" w:cs="Times New Roman"/>
                <w:bCs/>
                <w:szCs w:val="21"/>
              </w:rPr>
              <w:t>量的名称</w:t>
            </w:r>
          </w:p>
        </w:tc>
        <w:tc>
          <w:tcPr>
            <w:tcW w:w="1596" w:type="dxa"/>
            <w:tcBorders>
              <w:left w:val="nil"/>
              <w:bottom w:val="single" w:color="auto" w:sz="4" w:space="0"/>
              <w:right w:val="nil"/>
            </w:tcBorders>
            <w:vAlign w:val="center"/>
          </w:tcPr>
          <w:p w14:paraId="658794CD">
            <w:pPr>
              <w:jc w:val="center"/>
              <w:rPr>
                <w:rFonts w:ascii="宋体" w:hAnsi="宋体" w:cs="Times New Roman"/>
                <w:bCs/>
                <w:szCs w:val="21"/>
              </w:rPr>
            </w:pPr>
            <w:r>
              <w:rPr>
                <w:rFonts w:hint="eastAsia" w:ascii="宋体" w:hAnsi="宋体" w:cs="Times New Roman"/>
                <w:bCs/>
                <w:szCs w:val="21"/>
              </w:rPr>
              <w:t>单位名称</w:t>
            </w:r>
          </w:p>
        </w:tc>
        <w:tc>
          <w:tcPr>
            <w:tcW w:w="1196" w:type="dxa"/>
            <w:tcBorders>
              <w:left w:val="nil"/>
              <w:bottom w:val="single" w:color="auto" w:sz="4" w:space="0"/>
              <w:right w:val="nil"/>
            </w:tcBorders>
            <w:vAlign w:val="center"/>
          </w:tcPr>
          <w:p w14:paraId="1D6467C6">
            <w:pPr>
              <w:jc w:val="center"/>
              <w:rPr>
                <w:rFonts w:ascii="宋体" w:hAnsi="宋体" w:cs="Times New Roman"/>
                <w:bCs/>
                <w:szCs w:val="21"/>
              </w:rPr>
            </w:pPr>
            <w:r>
              <w:rPr>
                <w:rFonts w:hint="eastAsia" w:ascii="宋体" w:hAnsi="宋体" w:cs="Times New Roman"/>
                <w:bCs/>
                <w:szCs w:val="21"/>
              </w:rPr>
              <w:t>单位符号</w:t>
            </w:r>
          </w:p>
        </w:tc>
        <w:tc>
          <w:tcPr>
            <w:tcW w:w="1691" w:type="dxa"/>
            <w:tcBorders>
              <w:left w:val="nil"/>
              <w:bottom w:val="single" w:color="auto" w:sz="4" w:space="0"/>
              <w:right w:val="nil"/>
            </w:tcBorders>
            <w:vAlign w:val="center"/>
          </w:tcPr>
          <w:p w14:paraId="2FEDCE9A">
            <w:pPr>
              <w:jc w:val="center"/>
              <w:rPr>
                <w:rFonts w:ascii="宋体" w:hAnsi="宋体" w:cs="Times New Roman"/>
                <w:bCs/>
                <w:szCs w:val="21"/>
              </w:rPr>
            </w:pPr>
            <w:r>
              <w:rPr>
                <w:rFonts w:hint="eastAsia" w:ascii="宋体" w:hAnsi="宋体" w:cs="Times New Roman"/>
                <w:bCs/>
                <w:szCs w:val="21"/>
              </w:rPr>
              <w:t>其他表示式例</w:t>
            </w:r>
          </w:p>
        </w:tc>
      </w:tr>
      <w:tr w14:paraId="031534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left w:val="nil"/>
              <w:bottom w:val="nil"/>
              <w:right w:val="nil"/>
            </w:tcBorders>
            <w:vAlign w:val="center"/>
          </w:tcPr>
          <w:p w14:paraId="30F66A69">
            <w:pPr>
              <w:jc w:val="center"/>
              <w:rPr>
                <w:rFonts w:ascii="宋体" w:hAnsi="宋体" w:cs="Times New Roman"/>
                <w:bCs/>
                <w:szCs w:val="21"/>
              </w:rPr>
            </w:pPr>
            <w:r>
              <w:rPr>
                <w:rFonts w:hint="eastAsia" w:ascii="宋体" w:hAnsi="宋体" w:cs="Times New Roman"/>
                <w:bCs/>
                <w:szCs w:val="21"/>
              </w:rPr>
              <w:t>频率</w:t>
            </w:r>
          </w:p>
        </w:tc>
        <w:tc>
          <w:tcPr>
            <w:tcW w:w="1596" w:type="dxa"/>
            <w:tcBorders>
              <w:left w:val="nil"/>
              <w:bottom w:val="nil"/>
              <w:right w:val="nil"/>
            </w:tcBorders>
            <w:vAlign w:val="center"/>
          </w:tcPr>
          <w:p w14:paraId="785CFAFC">
            <w:pPr>
              <w:jc w:val="center"/>
              <w:rPr>
                <w:rFonts w:ascii="宋体" w:hAnsi="宋体" w:cs="Times New Roman"/>
                <w:bCs/>
                <w:szCs w:val="21"/>
              </w:rPr>
            </w:pPr>
            <w:r>
              <w:rPr>
                <w:rFonts w:hint="eastAsia" w:ascii="宋体" w:hAnsi="宋体" w:cs="Times New Roman"/>
                <w:bCs/>
                <w:szCs w:val="21"/>
              </w:rPr>
              <w:t>赫［兹］</w:t>
            </w:r>
          </w:p>
        </w:tc>
        <w:tc>
          <w:tcPr>
            <w:tcW w:w="1196" w:type="dxa"/>
            <w:tcBorders>
              <w:left w:val="nil"/>
              <w:bottom w:val="nil"/>
              <w:right w:val="nil"/>
            </w:tcBorders>
            <w:vAlign w:val="center"/>
          </w:tcPr>
          <w:p w14:paraId="22158245">
            <w:pPr>
              <w:jc w:val="center"/>
              <w:rPr>
                <w:rFonts w:ascii="宋体" w:hAnsi="宋体" w:cs="Times New Roman"/>
                <w:bCs/>
                <w:szCs w:val="21"/>
              </w:rPr>
            </w:pPr>
            <w:r>
              <w:rPr>
                <w:rFonts w:hint="eastAsia" w:ascii="宋体" w:hAnsi="宋体" w:cs="Times New Roman"/>
                <w:bCs/>
                <w:szCs w:val="21"/>
              </w:rPr>
              <w:t>Hz</w:t>
            </w:r>
          </w:p>
        </w:tc>
        <w:tc>
          <w:tcPr>
            <w:tcW w:w="1691" w:type="dxa"/>
            <w:tcBorders>
              <w:left w:val="nil"/>
              <w:bottom w:val="nil"/>
              <w:right w:val="nil"/>
            </w:tcBorders>
            <w:vAlign w:val="center"/>
          </w:tcPr>
          <w:p w14:paraId="2E335A1F">
            <w:pPr>
              <w:jc w:val="center"/>
              <w:rPr>
                <w:rFonts w:ascii="宋体" w:hAnsi="宋体" w:cs="Times New Roman"/>
                <w:bCs/>
                <w:szCs w:val="21"/>
              </w:rPr>
            </w:pPr>
            <w:r>
              <w:rPr>
                <w:rFonts w:hint="eastAsia" w:ascii="宋体" w:hAnsi="宋体" w:cs="Times New Roman"/>
                <w:bCs/>
                <w:szCs w:val="21"/>
              </w:rPr>
              <w:t>s</w:t>
            </w:r>
            <w:r>
              <w:rPr>
                <w:rFonts w:hint="eastAsia" w:ascii="宋体" w:hAnsi="宋体" w:cs="Times New Roman"/>
                <w:bCs/>
                <w:szCs w:val="21"/>
                <w:vertAlign w:val="superscript"/>
              </w:rPr>
              <w:t>-1</w:t>
            </w:r>
          </w:p>
        </w:tc>
      </w:tr>
      <w:tr w14:paraId="6C85E9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5F9C1D85">
            <w:pPr>
              <w:jc w:val="center"/>
              <w:rPr>
                <w:rFonts w:ascii="宋体" w:hAnsi="宋体" w:cs="Times New Roman"/>
                <w:bCs/>
                <w:szCs w:val="21"/>
              </w:rPr>
            </w:pPr>
            <w:r>
              <w:rPr>
                <w:rFonts w:hint="eastAsia" w:ascii="宋体" w:hAnsi="宋体" w:cs="Times New Roman"/>
                <w:bCs/>
                <w:szCs w:val="21"/>
              </w:rPr>
              <w:t xml:space="preserve">力；重力 </w:t>
            </w:r>
          </w:p>
        </w:tc>
        <w:tc>
          <w:tcPr>
            <w:tcW w:w="1596" w:type="dxa"/>
            <w:tcBorders>
              <w:top w:val="nil"/>
              <w:left w:val="nil"/>
              <w:bottom w:val="nil"/>
              <w:right w:val="nil"/>
            </w:tcBorders>
            <w:vAlign w:val="center"/>
          </w:tcPr>
          <w:p w14:paraId="032564B8">
            <w:pPr>
              <w:jc w:val="center"/>
              <w:rPr>
                <w:rFonts w:ascii="宋体" w:hAnsi="宋体" w:cs="Times New Roman"/>
                <w:bCs/>
                <w:szCs w:val="21"/>
              </w:rPr>
            </w:pPr>
            <w:r>
              <w:rPr>
                <w:rFonts w:hint="eastAsia" w:ascii="宋体" w:hAnsi="宋体" w:cs="Times New Roman"/>
                <w:bCs/>
                <w:szCs w:val="21"/>
              </w:rPr>
              <w:t>牛［顿］</w:t>
            </w:r>
          </w:p>
        </w:tc>
        <w:tc>
          <w:tcPr>
            <w:tcW w:w="1196" w:type="dxa"/>
            <w:tcBorders>
              <w:top w:val="nil"/>
              <w:left w:val="nil"/>
              <w:bottom w:val="nil"/>
              <w:right w:val="nil"/>
            </w:tcBorders>
            <w:vAlign w:val="center"/>
          </w:tcPr>
          <w:p w14:paraId="4C959274">
            <w:pPr>
              <w:jc w:val="center"/>
              <w:rPr>
                <w:rFonts w:ascii="宋体" w:hAnsi="宋体" w:cs="Times New Roman"/>
                <w:bCs/>
                <w:szCs w:val="21"/>
              </w:rPr>
            </w:pPr>
            <w:r>
              <w:rPr>
                <w:rFonts w:hint="eastAsia" w:ascii="宋体" w:hAnsi="宋体" w:cs="Times New Roman"/>
                <w:bCs/>
                <w:szCs w:val="21"/>
              </w:rPr>
              <w:t>N</w:t>
            </w:r>
          </w:p>
        </w:tc>
        <w:tc>
          <w:tcPr>
            <w:tcW w:w="1691" w:type="dxa"/>
            <w:tcBorders>
              <w:top w:val="nil"/>
              <w:left w:val="nil"/>
              <w:bottom w:val="nil"/>
              <w:right w:val="nil"/>
            </w:tcBorders>
            <w:vAlign w:val="center"/>
          </w:tcPr>
          <w:p w14:paraId="21203B0B">
            <w:pPr>
              <w:jc w:val="center"/>
              <w:rPr>
                <w:rFonts w:ascii="宋体" w:hAnsi="宋体" w:cs="Times New Roman"/>
                <w:bCs/>
                <w:szCs w:val="21"/>
              </w:rPr>
            </w:pPr>
            <w:r>
              <w:rPr>
                <w:rFonts w:hint="eastAsia" w:ascii="宋体" w:hAnsi="宋体" w:cs="Times New Roman"/>
                <w:bCs/>
                <w:szCs w:val="21"/>
              </w:rPr>
              <w:t>kg·m/s</w:t>
            </w:r>
            <w:r>
              <w:rPr>
                <w:rFonts w:hint="eastAsia" w:ascii="宋体" w:hAnsi="宋体" w:cs="Times New Roman"/>
                <w:bCs/>
                <w:szCs w:val="21"/>
                <w:vertAlign w:val="superscript"/>
              </w:rPr>
              <w:t>2</w:t>
            </w:r>
          </w:p>
        </w:tc>
      </w:tr>
      <w:tr w14:paraId="21097E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6864E235">
            <w:pPr>
              <w:jc w:val="center"/>
              <w:rPr>
                <w:rFonts w:ascii="宋体" w:hAnsi="宋体" w:cs="Times New Roman"/>
                <w:bCs/>
                <w:szCs w:val="21"/>
              </w:rPr>
            </w:pPr>
            <w:r>
              <w:rPr>
                <w:rFonts w:hint="eastAsia" w:ascii="宋体" w:hAnsi="宋体" w:cs="Times New Roman"/>
                <w:bCs/>
                <w:szCs w:val="21"/>
              </w:rPr>
              <w:t>压力，压强；应力</w:t>
            </w:r>
          </w:p>
        </w:tc>
        <w:tc>
          <w:tcPr>
            <w:tcW w:w="1596" w:type="dxa"/>
            <w:tcBorders>
              <w:top w:val="nil"/>
              <w:left w:val="nil"/>
              <w:bottom w:val="nil"/>
              <w:right w:val="nil"/>
            </w:tcBorders>
            <w:vAlign w:val="center"/>
          </w:tcPr>
          <w:p w14:paraId="0146F056">
            <w:pPr>
              <w:jc w:val="center"/>
              <w:rPr>
                <w:rFonts w:ascii="宋体" w:hAnsi="宋体" w:cs="Times New Roman"/>
                <w:bCs/>
                <w:szCs w:val="21"/>
              </w:rPr>
            </w:pPr>
            <w:r>
              <w:rPr>
                <w:rFonts w:hint="eastAsia" w:ascii="宋体" w:hAnsi="宋体" w:cs="Times New Roman"/>
                <w:bCs/>
                <w:szCs w:val="21"/>
              </w:rPr>
              <w:t>帕［斯卡］</w:t>
            </w:r>
          </w:p>
        </w:tc>
        <w:tc>
          <w:tcPr>
            <w:tcW w:w="1196" w:type="dxa"/>
            <w:tcBorders>
              <w:top w:val="nil"/>
              <w:left w:val="nil"/>
              <w:bottom w:val="nil"/>
              <w:right w:val="nil"/>
            </w:tcBorders>
            <w:vAlign w:val="center"/>
          </w:tcPr>
          <w:p w14:paraId="197EC7FF">
            <w:pPr>
              <w:jc w:val="center"/>
              <w:rPr>
                <w:rFonts w:ascii="宋体" w:hAnsi="宋体" w:cs="Times New Roman"/>
                <w:bCs/>
                <w:szCs w:val="21"/>
              </w:rPr>
            </w:pPr>
            <w:r>
              <w:rPr>
                <w:rFonts w:hint="eastAsia" w:ascii="宋体" w:hAnsi="宋体" w:cs="Times New Roman"/>
                <w:bCs/>
                <w:szCs w:val="21"/>
              </w:rPr>
              <w:t>Pa</w:t>
            </w:r>
          </w:p>
        </w:tc>
        <w:tc>
          <w:tcPr>
            <w:tcW w:w="1691" w:type="dxa"/>
            <w:tcBorders>
              <w:top w:val="nil"/>
              <w:left w:val="nil"/>
              <w:bottom w:val="nil"/>
              <w:right w:val="nil"/>
            </w:tcBorders>
            <w:vAlign w:val="center"/>
          </w:tcPr>
          <w:p w14:paraId="2FCB3052">
            <w:pPr>
              <w:jc w:val="center"/>
              <w:rPr>
                <w:rFonts w:ascii="宋体" w:hAnsi="宋体" w:cs="Times New Roman"/>
                <w:bCs/>
                <w:szCs w:val="21"/>
              </w:rPr>
            </w:pPr>
            <w:r>
              <w:rPr>
                <w:rFonts w:hint="eastAsia" w:ascii="宋体" w:hAnsi="宋体" w:cs="Times New Roman"/>
                <w:bCs/>
                <w:szCs w:val="21"/>
              </w:rPr>
              <w:t>N/m</w:t>
            </w:r>
            <w:r>
              <w:rPr>
                <w:rFonts w:hint="eastAsia" w:ascii="宋体" w:hAnsi="宋体" w:cs="Times New Roman"/>
                <w:bCs/>
                <w:szCs w:val="21"/>
                <w:vertAlign w:val="superscript"/>
              </w:rPr>
              <w:t>2</w:t>
            </w:r>
          </w:p>
        </w:tc>
      </w:tr>
      <w:tr w14:paraId="4A036C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04596CCB">
            <w:pPr>
              <w:jc w:val="center"/>
              <w:rPr>
                <w:rFonts w:ascii="宋体" w:hAnsi="宋体" w:cs="Times New Roman"/>
                <w:bCs/>
                <w:szCs w:val="21"/>
              </w:rPr>
            </w:pPr>
            <w:r>
              <w:rPr>
                <w:rFonts w:hint="eastAsia" w:ascii="宋体" w:hAnsi="宋体" w:cs="Times New Roman"/>
                <w:bCs/>
                <w:szCs w:val="21"/>
              </w:rPr>
              <w:t>能量；功；热</w:t>
            </w:r>
          </w:p>
        </w:tc>
        <w:tc>
          <w:tcPr>
            <w:tcW w:w="1596" w:type="dxa"/>
            <w:tcBorders>
              <w:top w:val="nil"/>
              <w:left w:val="nil"/>
              <w:bottom w:val="nil"/>
              <w:right w:val="nil"/>
            </w:tcBorders>
            <w:vAlign w:val="center"/>
          </w:tcPr>
          <w:p w14:paraId="75AF5E67">
            <w:pPr>
              <w:jc w:val="center"/>
              <w:rPr>
                <w:rFonts w:ascii="宋体" w:hAnsi="宋体" w:cs="Times New Roman"/>
                <w:bCs/>
                <w:szCs w:val="21"/>
              </w:rPr>
            </w:pPr>
            <w:r>
              <w:rPr>
                <w:rFonts w:hint="eastAsia" w:ascii="宋体" w:hAnsi="宋体" w:cs="Times New Roman"/>
                <w:bCs/>
                <w:szCs w:val="21"/>
              </w:rPr>
              <w:t>焦［耳］</w:t>
            </w:r>
          </w:p>
        </w:tc>
        <w:tc>
          <w:tcPr>
            <w:tcW w:w="1196" w:type="dxa"/>
            <w:tcBorders>
              <w:top w:val="nil"/>
              <w:left w:val="nil"/>
              <w:bottom w:val="nil"/>
              <w:right w:val="nil"/>
            </w:tcBorders>
            <w:vAlign w:val="center"/>
          </w:tcPr>
          <w:p w14:paraId="63C595E1">
            <w:pPr>
              <w:jc w:val="center"/>
              <w:rPr>
                <w:rFonts w:ascii="宋体" w:hAnsi="宋体" w:cs="Times New Roman"/>
                <w:bCs/>
                <w:szCs w:val="21"/>
              </w:rPr>
            </w:pPr>
            <w:r>
              <w:rPr>
                <w:rFonts w:hint="eastAsia" w:ascii="宋体" w:hAnsi="宋体" w:cs="Times New Roman"/>
                <w:bCs/>
                <w:szCs w:val="21"/>
              </w:rPr>
              <w:t>J</w:t>
            </w:r>
          </w:p>
        </w:tc>
        <w:tc>
          <w:tcPr>
            <w:tcW w:w="1691" w:type="dxa"/>
            <w:tcBorders>
              <w:top w:val="nil"/>
              <w:left w:val="nil"/>
              <w:bottom w:val="nil"/>
              <w:right w:val="nil"/>
            </w:tcBorders>
            <w:vAlign w:val="center"/>
          </w:tcPr>
          <w:p w14:paraId="2E13D5F2">
            <w:pPr>
              <w:jc w:val="center"/>
              <w:rPr>
                <w:rFonts w:ascii="宋体" w:hAnsi="宋体" w:cs="Times New Roman"/>
                <w:bCs/>
                <w:szCs w:val="21"/>
              </w:rPr>
            </w:pPr>
            <w:r>
              <w:rPr>
                <w:rFonts w:hint="eastAsia" w:ascii="宋体" w:hAnsi="宋体" w:cs="Times New Roman"/>
                <w:bCs/>
                <w:szCs w:val="21"/>
              </w:rPr>
              <w:t>N·m</w:t>
            </w:r>
          </w:p>
        </w:tc>
      </w:tr>
      <w:tr w14:paraId="5425E8C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00624379">
            <w:pPr>
              <w:jc w:val="center"/>
              <w:rPr>
                <w:rFonts w:ascii="宋体" w:hAnsi="宋体" w:cs="Times New Roman"/>
                <w:bCs/>
                <w:szCs w:val="21"/>
              </w:rPr>
            </w:pPr>
            <w:r>
              <w:rPr>
                <w:rFonts w:hint="eastAsia" w:ascii="宋体" w:hAnsi="宋体" w:cs="Times New Roman"/>
                <w:bCs/>
                <w:szCs w:val="21"/>
              </w:rPr>
              <w:t>功率；辐射通量</w:t>
            </w:r>
          </w:p>
        </w:tc>
        <w:tc>
          <w:tcPr>
            <w:tcW w:w="1596" w:type="dxa"/>
            <w:tcBorders>
              <w:top w:val="nil"/>
              <w:left w:val="nil"/>
              <w:bottom w:val="nil"/>
              <w:right w:val="nil"/>
            </w:tcBorders>
            <w:vAlign w:val="center"/>
          </w:tcPr>
          <w:p w14:paraId="54C33832">
            <w:pPr>
              <w:jc w:val="center"/>
              <w:rPr>
                <w:rFonts w:ascii="宋体" w:hAnsi="宋体" w:cs="Times New Roman"/>
                <w:bCs/>
                <w:szCs w:val="21"/>
              </w:rPr>
            </w:pPr>
            <w:r>
              <w:rPr>
                <w:rFonts w:hint="eastAsia" w:ascii="宋体" w:hAnsi="宋体" w:cs="Times New Roman"/>
                <w:bCs/>
                <w:szCs w:val="21"/>
              </w:rPr>
              <w:t>瓦［特］</w:t>
            </w:r>
          </w:p>
        </w:tc>
        <w:tc>
          <w:tcPr>
            <w:tcW w:w="1196" w:type="dxa"/>
            <w:tcBorders>
              <w:top w:val="nil"/>
              <w:left w:val="nil"/>
              <w:bottom w:val="nil"/>
              <w:right w:val="nil"/>
            </w:tcBorders>
            <w:vAlign w:val="center"/>
          </w:tcPr>
          <w:p w14:paraId="604FBBB1">
            <w:pPr>
              <w:jc w:val="center"/>
              <w:rPr>
                <w:rFonts w:ascii="宋体" w:hAnsi="宋体" w:cs="Times New Roman"/>
                <w:bCs/>
                <w:szCs w:val="21"/>
              </w:rPr>
            </w:pPr>
            <w:r>
              <w:rPr>
                <w:rFonts w:hint="eastAsia" w:ascii="宋体" w:hAnsi="宋体" w:cs="Times New Roman"/>
                <w:bCs/>
                <w:szCs w:val="21"/>
              </w:rPr>
              <w:t>W</w:t>
            </w:r>
          </w:p>
        </w:tc>
        <w:tc>
          <w:tcPr>
            <w:tcW w:w="1691" w:type="dxa"/>
            <w:tcBorders>
              <w:top w:val="nil"/>
              <w:left w:val="nil"/>
              <w:bottom w:val="nil"/>
              <w:right w:val="nil"/>
            </w:tcBorders>
            <w:vAlign w:val="center"/>
          </w:tcPr>
          <w:p w14:paraId="6DE0623E">
            <w:pPr>
              <w:jc w:val="center"/>
              <w:rPr>
                <w:rFonts w:ascii="宋体" w:hAnsi="宋体" w:cs="Times New Roman"/>
                <w:bCs/>
                <w:szCs w:val="21"/>
              </w:rPr>
            </w:pPr>
            <w:r>
              <w:rPr>
                <w:rFonts w:hint="eastAsia" w:ascii="宋体" w:hAnsi="宋体" w:cs="Times New Roman"/>
                <w:bCs/>
                <w:szCs w:val="21"/>
              </w:rPr>
              <w:t>J/s</w:t>
            </w:r>
          </w:p>
        </w:tc>
      </w:tr>
      <w:tr w14:paraId="150B21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4D5FBE55">
            <w:pPr>
              <w:jc w:val="center"/>
              <w:rPr>
                <w:rFonts w:ascii="宋体" w:hAnsi="宋体" w:cs="Times New Roman"/>
                <w:bCs/>
                <w:szCs w:val="21"/>
              </w:rPr>
            </w:pPr>
            <w:r>
              <w:rPr>
                <w:rFonts w:hint="eastAsia" w:ascii="宋体" w:hAnsi="宋体" w:cs="Times New Roman"/>
                <w:bCs/>
                <w:szCs w:val="21"/>
              </w:rPr>
              <w:t>电荷量</w:t>
            </w:r>
          </w:p>
        </w:tc>
        <w:tc>
          <w:tcPr>
            <w:tcW w:w="1596" w:type="dxa"/>
            <w:tcBorders>
              <w:top w:val="nil"/>
              <w:left w:val="nil"/>
              <w:bottom w:val="nil"/>
              <w:right w:val="nil"/>
            </w:tcBorders>
            <w:vAlign w:val="center"/>
          </w:tcPr>
          <w:p w14:paraId="6D15AAE0">
            <w:pPr>
              <w:jc w:val="center"/>
              <w:rPr>
                <w:rFonts w:ascii="宋体" w:hAnsi="宋体" w:cs="Times New Roman"/>
                <w:bCs/>
                <w:szCs w:val="21"/>
              </w:rPr>
            </w:pPr>
            <w:r>
              <w:rPr>
                <w:rFonts w:hint="eastAsia" w:ascii="宋体" w:hAnsi="宋体" w:cs="Times New Roman"/>
                <w:bCs/>
                <w:szCs w:val="21"/>
              </w:rPr>
              <w:t>库［仑］</w:t>
            </w:r>
          </w:p>
        </w:tc>
        <w:tc>
          <w:tcPr>
            <w:tcW w:w="1196" w:type="dxa"/>
            <w:tcBorders>
              <w:top w:val="nil"/>
              <w:left w:val="nil"/>
              <w:bottom w:val="nil"/>
              <w:right w:val="nil"/>
            </w:tcBorders>
            <w:vAlign w:val="center"/>
          </w:tcPr>
          <w:p w14:paraId="73495812">
            <w:pPr>
              <w:jc w:val="center"/>
              <w:rPr>
                <w:rFonts w:ascii="宋体" w:hAnsi="宋体" w:cs="Times New Roman"/>
                <w:bCs/>
                <w:szCs w:val="21"/>
              </w:rPr>
            </w:pPr>
            <w:r>
              <w:rPr>
                <w:rFonts w:hint="eastAsia" w:ascii="宋体" w:hAnsi="宋体" w:cs="Times New Roman"/>
                <w:bCs/>
                <w:szCs w:val="21"/>
              </w:rPr>
              <w:t>C</w:t>
            </w:r>
          </w:p>
        </w:tc>
        <w:tc>
          <w:tcPr>
            <w:tcW w:w="1691" w:type="dxa"/>
            <w:tcBorders>
              <w:top w:val="nil"/>
              <w:left w:val="nil"/>
              <w:bottom w:val="nil"/>
              <w:right w:val="nil"/>
            </w:tcBorders>
            <w:vAlign w:val="center"/>
          </w:tcPr>
          <w:p w14:paraId="5FC49EC0">
            <w:pPr>
              <w:jc w:val="center"/>
              <w:rPr>
                <w:rFonts w:ascii="宋体" w:hAnsi="宋体" w:cs="Times New Roman"/>
                <w:bCs/>
                <w:szCs w:val="21"/>
              </w:rPr>
            </w:pPr>
            <w:r>
              <w:rPr>
                <w:rFonts w:hint="eastAsia" w:ascii="宋体" w:hAnsi="宋体" w:cs="Times New Roman"/>
                <w:bCs/>
                <w:szCs w:val="21"/>
              </w:rPr>
              <w:t>A·s</w:t>
            </w:r>
          </w:p>
        </w:tc>
      </w:tr>
      <w:tr w14:paraId="48E63E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670F936B">
            <w:pPr>
              <w:jc w:val="center"/>
              <w:rPr>
                <w:rFonts w:ascii="宋体" w:hAnsi="宋体" w:cs="Times New Roman"/>
                <w:bCs/>
                <w:szCs w:val="21"/>
              </w:rPr>
            </w:pPr>
            <w:r>
              <w:rPr>
                <w:rFonts w:hint="eastAsia" w:ascii="宋体" w:hAnsi="宋体" w:cs="Times New Roman"/>
                <w:bCs/>
                <w:szCs w:val="21"/>
              </w:rPr>
              <w:t>电位；电压；电动势</w:t>
            </w:r>
          </w:p>
        </w:tc>
        <w:tc>
          <w:tcPr>
            <w:tcW w:w="1596" w:type="dxa"/>
            <w:tcBorders>
              <w:top w:val="nil"/>
              <w:left w:val="nil"/>
              <w:bottom w:val="nil"/>
              <w:right w:val="nil"/>
            </w:tcBorders>
            <w:vAlign w:val="center"/>
          </w:tcPr>
          <w:p w14:paraId="5B974AC2">
            <w:pPr>
              <w:jc w:val="center"/>
              <w:rPr>
                <w:rFonts w:ascii="宋体" w:hAnsi="宋体" w:cs="Times New Roman"/>
                <w:bCs/>
                <w:szCs w:val="21"/>
              </w:rPr>
            </w:pPr>
            <w:r>
              <w:rPr>
                <w:rFonts w:hint="eastAsia" w:ascii="宋体" w:hAnsi="宋体" w:cs="Times New Roman"/>
                <w:bCs/>
                <w:szCs w:val="21"/>
              </w:rPr>
              <w:t>伏［特］</w:t>
            </w:r>
          </w:p>
        </w:tc>
        <w:tc>
          <w:tcPr>
            <w:tcW w:w="1196" w:type="dxa"/>
            <w:tcBorders>
              <w:top w:val="nil"/>
              <w:left w:val="nil"/>
              <w:bottom w:val="nil"/>
              <w:right w:val="nil"/>
            </w:tcBorders>
            <w:vAlign w:val="center"/>
          </w:tcPr>
          <w:p w14:paraId="561BDAFA">
            <w:pPr>
              <w:jc w:val="center"/>
              <w:rPr>
                <w:rFonts w:ascii="宋体" w:hAnsi="宋体" w:cs="Times New Roman"/>
                <w:bCs/>
                <w:szCs w:val="21"/>
              </w:rPr>
            </w:pPr>
            <w:r>
              <w:rPr>
                <w:rFonts w:hint="eastAsia" w:ascii="宋体" w:hAnsi="宋体" w:cs="Times New Roman"/>
                <w:bCs/>
                <w:szCs w:val="21"/>
              </w:rPr>
              <w:t>V</w:t>
            </w:r>
          </w:p>
        </w:tc>
        <w:tc>
          <w:tcPr>
            <w:tcW w:w="1691" w:type="dxa"/>
            <w:tcBorders>
              <w:top w:val="nil"/>
              <w:left w:val="nil"/>
              <w:bottom w:val="nil"/>
              <w:right w:val="nil"/>
            </w:tcBorders>
            <w:vAlign w:val="center"/>
          </w:tcPr>
          <w:p w14:paraId="05AC953F">
            <w:pPr>
              <w:jc w:val="center"/>
              <w:rPr>
                <w:rFonts w:ascii="宋体" w:hAnsi="宋体" w:cs="Times New Roman"/>
                <w:bCs/>
                <w:szCs w:val="21"/>
              </w:rPr>
            </w:pPr>
            <w:r>
              <w:rPr>
                <w:rFonts w:hint="eastAsia" w:ascii="宋体" w:hAnsi="宋体" w:cs="Times New Roman"/>
                <w:bCs/>
                <w:szCs w:val="21"/>
              </w:rPr>
              <w:t>W/A</w:t>
            </w:r>
          </w:p>
        </w:tc>
      </w:tr>
      <w:tr w14:paraId="2DBC41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single" w:color="auto" w:sz="4" w:space="0"/>
              <w:right w:val="nil"/>
            </w:tcBorders>
            <w:vAlign w:val="center"/>
          </w:tcPr>
          <w:p w14:paraId="440B7D73">
            <w:pPr>
              <w:jc w:val="center"/>
              <w:rPr>
                <w:rFonts w:ascii="宋体" w:hAnsi="宋体" w:cs="Times New Roman"/>
                <w:bCs/>
                <w:szCs w:val="21"/>
              </w:rPr>
            </w:pPr>
            <w:r>
              <w:rPr>
                <w:rFonts w:hint="eastAsia" w:ascii="宋体" w:hAnsi="宋体" w:cs="Times New Roman"/>
                <w:bCs/>
                <w:szCs w:val="21"/>
              </w:rPr>
              <w:t>电容</w:t>
            </w:r>
          </w:p>
        </w:tc>
        <w:tc>
          <w:tcPr>
            <w:tcW w:w="1596" w:type="dxa"/>
            <w:tcBorders>
              <w:top w:val="nil"/>
              <w:left w:val="nil"/>
              <w:bottom w:val="single" w:color="auto" w:sz="4" w:space="0"/>
              <w:right w:val="nil"/>
            </w:tcBorders>
            <w:vAlign w:val="center"/>
          </w:tcPr>
          <w:p w14:paraId="07D88331">
            <w:pPr>
              <w:jc w:val="center"/>
              <w:rPr>
                <w:rFonts w:ascii="宋体" w:hAnsi="宋体" w:cs="Times New Roman"/>
                <w:bCs/>
                <w:szCs w:val="21"/>
              </w:rPr>
            </w:pPr>
            <w:r>
              <w:rPr>
                <w:rFonts w:hint="eastAsia" w:ascii="宋体" w:hAnsi="宋体" w:cs="Times New Roman"/>
                <w:bCs/>
                <w:szCs w:val="21"/>
              </w:rPr>
              <w:t>法［拉］</w:t>
            </w:r>
          </w:p>
        </w:tc>
        <w:tc>
          <w:tcPr>
            <w:tcW w:w="1196" w:type="dxa"/>
            <w:tcBorders>
              <w:top w:val="nil"/>
              <w:left w:val="nil"/>
              <w:bottom w:val="single" w:color="auto" w:sz="4" w:space="0"/>
              <w:right w:val="nil"/>
            </w:tcBorders>
            <w:vAlign w:val="center"/>
          </w:tcPr>
          <w:p w14:paraId="182D9D2F">
            <w:pPr>
              <w:jc w:val="center"/>
              <w:rPr>
                <w:rFonts w:ascii="宋体" w:hAnsi="宋体" w:cs="Times New Roman"/>
                <w:bCs/>
                <w:szCs w:val="21"/>
              </w:rPr>
            </w:pPr>
            <w:r>
              <w:rPr>
                <w:rFonts w:hint="eastAsia" w:ascii="宋体" w:hAnsi="宋体" w:cs="Times New Roman"/>
                <w:bCs/>
                <w:szCs w:val="21"/>
              </w:rPr>
              <w:t>F</w:t>
            </w:r>
          </w:p>
        </w:tc>
        <w:tc>
          <w:tcPr>
            <w:tcW w:w="1691" w:type="dxa"/>
            <w:tcBorders>
              <w:top w:val="nil"/>
              <w:left w:val="nil"/>
              <w:bottom w:val="single" w:color="auto" w:sz="4" w:space="0"/>
              <w:right w:val="nil"/>
            </w:tcBorders>
            <w:vAlign w:val="center"/>
          </w:tcPr>
          <w:p w14:paraId="28F3D843">
            <w:pPr>
              <w:jc w:val="center"/>
              <w:rPr>
                <w:rFonts w:ascii="宋体" w:hAnsi="宋体" w:cs="Times New Roman"/>
                <w:bCs/>
                <w:szCs w:val="21"/>
              </w:rPr>
            </w:pPr>
            <w:r>
              <w:rPr>
                <w:rFonts w:hint="eastAsia" w:ascii="宋体" w:hAnsi="宋体" w:cs="Times New Roman"/>
                <w:bCs/>
                <w:szCs w:val="21"/>
              </w:rPr>
              <w:t>C/V</w:t>
            </w:r>
          </w:p>
        </w:tc>
      </w:tr>
      <w:tr w14:paraId="7D1877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single" w:color="auto" w:sz="4" w:space="0"/>
              <w:left w:val="nil"/>
              <w:bottom w:val="nil"/>
              <w:right w:val="nil"/>
            </w:tcBorders>
            <w:vAlign w:val="center"/>
          </w:tcPr>
          <w:p w14:paraId="2A189133">
            <w:pPr>
              <w:widowControl/>
              <w:jc w:val="center"/>
              <w:rPr>
                <w:rFonts w:ascii="宋体" w:hAnsi="宋体" w:cs="宋体"/>
                <w:kern w:val="0"/>
                <w:szCs w:val="21"/>
              </w:rPr>
            </w:pPr>
            <w:r>
              <w:rPr>
                <w:rFonts w:hint="eastAsia" w:ascii="宋体" w:hAnsi="宋体" w:cs="宋体"/>
                <w:kern w:val="0"/>
                <w:szCs w:val="21"/>
              </w:rPr>
              <w:t>电阻</w:t>
            </w:r>
          </w:p>
        </w:tc>
        <w:tc>
          <w:tcPr>
            <w:tcW w:w="1596" w:type="dxa"/>
            <w:tcBorders>
              <w:top w:val="single" w:color="auto" w:sz="4" w:space="0"/>
              <w:left w:val="nil"/>
              <w:bottom w:val="nil"/>
              <w:right w:val="nil"/>
            </w:tcBorders>
            <w:vAlign w:val="center"/>
          </w:tcPr>
          <w:p w14:paraId="0B872693">
            <w:pPr>
              <w:widowControl/>
              <w:jc w:val="center"/>
              <w:rPr>
                <w:rFonts w:ascii="宋体" w:hAnsi="宋体" w:cs="宋体"/>
                <w:kern w:val="0"/>
                <w:szCs w:val="21"/>
              </w:rPr>
            </w:pPr>
            <w:r>
              <w:rPr>
                <w:rFonts w:hint="eastAsia" w:ascii="宋体" w:hAnsi="宋体" w:cs="宋体"/>
                <w:kern w:val="0"/>
                <w:szCs w:val="21"/>
              </w:rPr>
              <w:t>欧［姆］</w:t>
            </w:r>
          </w:p>
        </w:tc>
        <w:tc>
          <w:tcPr>
            <w:tcW w:w="1196" w:type="dxa"/>
            <w:tcBorders>
              <w:top w:val="single" w:color="auto" w:sz="4" w:space="0"/>
              <w:left w:val="nil"/>
              <w:bottom w:val="nil"/>
              <w:right w:val="nil"/>
            </w:tcBorders>
            <w:vAlign w:val="center"/>
          </w:tcPr>
          <w:p w14:paraId="5ADF8F19">
            <w:pPr>
              <w:widowControl/>
              <w:jc w:val="center"/>
              <w:rPr>
                <w:rFonts w:ascii="宋体" w:hAnsi="宋体" w:cs="宋体"/>
                <w:kern w:val="0"/>
                <w:szCs w:val="21"/>
              </w:rPr>
            </w:pPr>
            <w:r>
              <w:rPr>
                <w:rFonts w:hint="eastAsia" w:ascii="宋体" w:hAnsi="宋体" w:cs="宋体"/>
                <w:kern w:val="0"/>
                <w:szCs w:val="21"/>
              </w:rPr>
              <w:t>Ω</w:t>
            </w:r>
          </w:p>
        </w:tc>
        <w:tc>
          <w:tcPr>
            <w:tcW w:w="1691" w:type="dxa"/>
            <w:tcBorders>
              <w:top w:val="single" w:color="auto" w:sz="4" w:space="0"/>
              <w:left w:val="nil"/>
              <w:bottom w:val="nil"/>
              <w:right w:val="nil"/>
            </w:tcBorders>
            <w:vAlign w:val="center"/>
          </w:tcPr>
          <w:p w14:paraId="4D8186AD">
            <w:pPr>
              <w:widowControl/>
              <w:jc w:val="center"/>
              <w:rPr>
                <w:rFonts w:ascii="宋体" w:hAnsi="宋体" w:cs="宋体"/>
                <w:kern w:val="0"/>
                <w:szCs w:val="21"/>
              </w:rPr>
            </w:pPr>
            <w:r>
              <w:rPr>
                <w:rFonts w:hint="eastAsia" w:ascii="宋体" w:hAnsi="宋体" w:cs="宋体"/>
                <w:kern w:val="0"/>
                <w:szCs w:val="21"/>
              </w:rPr>
              <w:t>V/A</w:t>
            </w:r>
          </w:p>
        </w:tc>
      </w:tr>
      <w:tr w14:paraId="1C6537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2EABB0D3">
            <w:pPr>
              <w:widowControl/>
              <w:jc w:val="center"/>
              <w:rPr>
                <w:rFonts w:ascii="宋体" w:hAnsi="宋体" w:cs="宋体"/>
                <w:kern w:val="0"/>
                <w:szCs w:val="21"/>
              </w:rPr>
            </w:pPr>
            <w:r>
              <w:rPr>
                <w:rFonts w:hint="eastAsia" w:ascii="宋体" w:hAnsi="宋体" w:cs="宋体"/>
                <w:kern w:val="0"/>
                <w:szCs w:val="21"/>
              </w:rPr>
              <w:t>电导</w:t>
            </w:r>
          </w:p>
        </w:tc>
        <w:tc>
          <w:tcPr>
            <w:tcW w:w="1596" w:type="dxa"/>
            <w:tcBorders>
              <w:top w:val="nil"/>
              <w:left w:val="nil"/>
              <w:bottom w:val="nil"/>
              <w:right w:val="nil"/>
            </w:tcBorders>
            <w:vAlign w:val="center"/>
          </w:tcPr>
          <w:p w14:paraId="0BAB6918">
            <w:pPr>
              <w:widowControl/>
              <w:jc w:val="center"/>
              <w:rPr>
                <w:rFonts w:ascii="宋体" w:hAnsi="宋体" w:cs="宋体"/>
                <w:kern w:val="0"/>
                <w:szCs w:val="21"/>
              </w:rPr>
            </w:pPr>
            <w:r>
              <w:rPr>
                <w:rFonts w:hint="eastAsia" w:ascii="宋体" w:hAnsi="宋体" w:cs="宋体"/>
                <w:kern w:val="0"/>
                <w:szCs w:val="21"/>
              </w:rPr>
              <w:t>西［门子］</w:t>
            </w:r>
          </w:p>
        </w:tc>
        <w:tc>
          <w:tcPr>
            <w:tcW w:w="1196" w:type="dxa"/>
            <w:tcBorders>
              <w:top w:val="nil"/>
              <w:left w:val="nil"/>
              <w:bottom w:val="nil"/>
              <w:right w:val="nil"/>
            </w:tcBorders>
            <w:vAlign w:val="center"/>
          </w:tcPr>
          <w:p w14:paraId="49EB7A69">
            <w:pPr>
              <w:widowControl/>
              <w:jc w:val="center"/>
              <w:rPr>
                <w:rFonts w:ascii="宋体" w:hAnsi="宋体" w:cs="宋体"/>
                <w:kern w:val="0"/>
                <w:szCs w:val="21"/>
              </w:rPr>
            </w:pPr>
            <w:r>
              <w:rPr>
                <w:rFonts w:hint="eastAsia" w:ascii="宋体" w:hAnsi="宋体" w:cs="宋体"/>
                <w:kern w:val="0"/>
                <w:szCs w:val="21"/>
              </w:rPr>
              <w:t>S</w:t>
            </w:r>
          </w:p>
        </w:tc>
        <w:tc>
          <w:tcPr>
            <w:tcW w:w="1691" w:type="dxa"/>
            <w:tcBorders>
              <w:top w:val="nil"/>
              <w:left w:val="nil"/>
              <w:bottom w:val="nil"/>
              <w:right w:val="nil"/>
            </w:tcBorders>
            <w:vAlign w:val="center"/>
          </w:tcPr>
          <w:p w14:paraId="69C3ECED">
            <w:pPr>
              <w:widowControl/>
              <w:jc w:val="center"/>
              <w:rPr>
                <w:rFonts w:ascii="宋体" w:hAnsi="宋体" w:cs="宋体"/>
                <w:kern w:val="0"/>
                <w:szCs w:val="21"/>
              </w:rPr>
            </w:pPr>
            <w:r>
              <w:rPr>
                <w:rFonts w:hint="eastAsia" w:ascii="宋体" w:hAnsi="宋体" w:cs="宋体"/>
                <w:kern w:val="0"/>
                <w:szCs w:val="21"/>
              </w:rPr>
              <w:t>A/V</w:t>
            </w:r>
          </w:p>
        </w:tc>
      </w:tr>
      <w:tr w14:paraId="3DB6FA0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72160A84">
            <w:pPr>
              <w:widowControl/>
              <w:jc w:val="center"/>
              <w:rPr>
                <w:rFonts w:ascii="宋体" w:hAnsi="宋体" w:cs="宋体"/>
                <w:kern w:val="0"/>
                <w:szCs w:val="21"/>
              </w:rPr>
            </w:pPr>
            <w:r>
              <w:rPr>
                <w:rFonts w:hint="eastAsia" w:ascii="宋体" w:hAnsi="宋体" w:cs="宋体"/>
                <w:kern w:val="0"/>
                <w:szCs w:val="21"/>
              </w:rPr>
              <w:t>磁通量</w:t>
            </w:r>
          </w:p>
        </w:tc>
        <w:tc>
          <w:tcPr>
            <w:tcW w:w="1596" w:type="dxa"/>
            <w:tcBorders>
              <w:top w:val="nil"/>
              <w:left w:val="nil"/>
              <w:bottom w:val="nil"/>
              <w:right w:val="nil"/>
            </w:tcBorders>
            <w:vAlign w:val="center"/>
          </w:tcPr>
          <w:p w14:paraId="529E50E7">
            <w:pPr>
              <w:widowControl/>
              <w:jc w:val="center"/>
              <w:rPr>
                <w:rFonts w:ascii="宋体" w:hAnsi="宋体" w:cs="宋体"/>
                <w:kern w:val="0"/>
                <w:szCs w:val="21"/>
              </w:rPr>
            </w:pPr>
            <w:r>
              <w:rPr>
                <w:rFonts w:hint="eastAsia" w:ascii="宋体" w:hAnsi="宋体" w:cs="宋体"/>
                <w:kern w:val="0"/>
                <w:szCs w:val="21"/>
              </w:rPr>
              <w:t>韦［伯］</w:t>
            </w:r>
          </w:p>
        </w:tc>
        <w:tc>
          <w:tcPr>
            <w:tcW w:w="1196" w:type="dxa"/>
            <w:tcBorders>
              <w:top w:val="nil"/>
              <w:left w:val="nil"/>
              <w:bottom w:val="nil"/>
              <w:right w:val="nil"/>
            </w:tcBorders>
            <w:vAlign w:val="center"/>
          </w:tcPr>
          <w:p w14:paraId="1E929DCA">
            <w:pPr>
              <w:widowControl/>
              <w:jc w:val="center"/>
              <w:rPr>
                <w:rFonts w:ascii="宋体" w:hAnsi="宋体" w:cs="宋体"/>
                <w:kern w:val="0"/>
                <w:szCs w:val="21"/>
              </w:rPr>
            </w:pPr>
            <w:r>
              <w:rPr>
                <w:rFonts w:hint="eastAsia" w:ascii="宋体" w:hAnsi="宋体" w:cs="宋体"/>
                <w:kern w:val="0"/>
                <w:szCs w:val="21"/>
              </w:rPr>
              <w:t>Wb</w:t>
            </w:r>
          </w:p>
        </w:tc>
        <w:tc>
          <w:tcPr>
            <w:tcW w:w="1691" w:type="dxa"/>
            <w:tcBorders>
              <w:top w:val="nil"/>
              <w:left w:val="nil"/>
              <w:bottom w:val="nil"/>
              <w:right w:val="nil"/>
            </w:tcBorders>
            <w:vAlign w:val="center"/>
          </w:tcPr>
          <w:p w14:paraId="79BC0920">
            <w:pPr>
              <w:widowControl/>
              <w:jc w:val="center"/>
              <w:rPr>
                <w:rFonts w:ascii="宋体" w:hAnsi="宋体" w:cs="宋体"/>
                <w:kern w:val="0"/>
                <w:szCs w:val="21"/>
              </w:rPr>
            </w:pPr>
            <w:r>
              <w:rPr>
                <w:rFonts w:hint="eastAsia" w:ascii="宋体" w:hAnsi="宋体" w:cs="宋体"/>
                <w:kern w:val="0"/>
                <w:szCs w:val="21"/>
              </w:rPr>
              <w:t>V·s</w:t>
            </w:r>
          </w:p>
        </w:tc>
      </w:tr>
      <w:tr w14:paraId="417B9D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2FA38E14">
            <w:pPr>
              <w:widowControl/>
              <w:jc w:val="center"/>
              <w:rPr>
                <w:rFonts w:ascii="宋体" w:hAnsi="宋体" w:cs="宋体"/>
                <w:kern w:val="0"/>
                <w:szCs w:val="21"/>
              </w:rPr>
            </w:pPr>
            <w:r>
              <w:rPr>
                <w:rFonts w:hint="eastAsia" w:ascii="宋体" w:hAnsi="宋体" w:cs="宋体"/>
                <w:kern w:val="0"/>
                <w:szCs w:val="21"/>
              </w:rPr>
              <w:t>磁通量密度，磁感应强度</w:t>
            </w:r>
          </w:p>
        </w:tc>
        <w:tc>
          <w:tcPr>
            <w:tcW w:w="1596" w:type="dxa"/>
            <w:tcBorders>
              <w:top w:val="nil"/>
              <w:left w:val="nil"/>
              <w:bottom w:val="nil"/>
              <w:right w:val="nil"/>
            </w:tcBorders>
            <w:vAlign w:val="center"/>
          </w:tcPr>
          <w:p w14:paraId="308E6870">
            <w:pPr>
              <w:widowControl/>
              <w:jc w:val="center"/>
              <w:rPr>
                <w:rFonts w:ascii="宋体" w:hAnsi="宋体" w:cs="宋体"/>
                <w:kern w:val="0"/>
                <w:szCs w:val="21"/>
              </w:rPr>
            </w:pPr>
            <w:r>
              <w:rPr>
                <w:rFonts w:hint="eastAsia" w:ascii="宋体" w:hAnsi="宋体" w:cs="宋体"/>
                <w:kern w:val="0"/>
                <w:szCs w:val="21"/>
              </w:rPr>
              <w:t>特［斯拉］</w:t>
            </w:r>
          </w:p>
        </w:tc>
        <w:tc>
          <w:tcPr>
            <w:tcW w:w="1196" w:type="dxa"/>
            <w:tcBorders>
              <w:top w:val="nil"/>
              <w:left w:val="nil"/>
              <w:bottom w:val="nil"/>
              <w:right w:val="nil"/>
            </w:tcBorders>
            <w:vAlign w:val="center"/>
          </w:tcPr>
          <w:p w14:paraId="62495BFD">
            <w:pPr>
              <w:widowControl/>
              <w:jc w:val="center"/>
              <w:rPr>
                <w:rFonts w:ascii="宋体" w:hAnsi="宋体" w:cs="宋体"/>
                <w:kern w:val="0"/>
                <w:szCs w:val="21"/>
              </w:rPr>
            </w:pPr>
            <w:r>
              <w:rPr>
                <w:rFonts w:hint="eastAsia" w:ascii="宋体" w:hAnsi="宋体" w:cs="宋体"/>
                <w:kern w:val="0"/>
                <w:szCs w:val="21"/>
              </w:rPr>
              <w:t>T</w:t>
            </w:r>
          </w:p>
        </w:tc>
        <w:tc>
          <w:tcPr>
            <w:tcW w:w="1691" w:type="dxa"/>
            <w:tcBorders>
              <w:top w:val="nil"/>
              <w:left w:val="nil"/>
              <w:bottom w:val="nil"/>
              <w:right w:val="nil"/>
            </w:tcBorders>
            <w:vAlign w:val="center"/>
          </w:tcPr>
          <w:p w14:paraId="335AE7CE">
            <w:pPr>
              <w:widowControl/>
              <w:jc w:val="center"/>
              <w:rPr>
                <w:rFonts w:ascii="宋体" w:hAnsi="宋体" w:cs="宋体"/>
                <w:kern w:val="0"/>
                <w:szCs w:val="21"/>
              </w:rPr>
            </w:pPr>
            <w:r>
              <w:rPr>
                <w:rFonts w:hint="eastAsia" w:ascii="宋体" w:hAnsi="宋体" w:cs="宋体"/>
                <w:kern w:val="0"/>
                <w:szCs w:val="21"/>
              </w:rPr>
              <w:t>Wb/m</w:t>
            </w:r>
            <w:r>
              <w:rPr>
                <w:rFonts w:hint="eastAsia" w:ascii="宋体" w:hAnsi="宋体" w:cs="宋体"/>
                <w:kern w:val="0"/>
                <w:szCs w:val="21"/>
                <w:vertAlign w:val="superscript"/>
              </w:rPr>
              <w:t>2</w:t>
            </w:r>
          </w:p>
        </w:tc>
      </w:tr>
      <w:tr w14:paraId="127488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3E4600E7">
            <w:pPr>
              <w:widowControl/>
              <w:jc w:val="center"/>
              <w:rPr>
                <w:rFonts w:ascii="宋体" w:hAnsi="宋体" w:cs="宋体"/>
                <w:kern w:val="0"/>
                <w:szCs w:val="21"/>
              </w:rPr>
            </w:pPr>
            <w:r>
              <w:rPr>
                <w:rFonts w:hint="eastAsia" w:ascii="宋体" w:hAnsi="宋体" w:cs="宋体"/>
                <w:kern w:val="0"/>
                <w:szCs w:val="21"/>
              </w:rPr>
              <w:t>电感</w:t>
            </w:r>
          </w:p>
        </w:tc>
        <w:tc>
          <w:tcPr>
            <w:tcW w:w="1596" w:type="dxa"/>
            <w:tcBorders>
              <w:top w:val="nil"/>
              <w:left w:val="nil"/>
              <w:bottom w:val="nil"/>
              <w:right w:val="nil"/>
            </w:tcBorders>
            <w:vAlign w:val="center"/>
          </w:tcPr>
          <w:p w14:paraId="1E9D6254">
            <w:pPr>
              <w:widowControl/>
              <w:jc w:val="center"/>
              <w:rPr>
                <w:rFonts w:ascii="宋体" w:hAnsi="宋体" w:cs="宋体"/>
                <w:kern w:val="0"/>
                <w:szCs w:val="21"/>
              </w:rPr>
            </w:pPr>
            <w:r>
              <w:rPr>
                <w:rFonts w:hint="eastAsia" w:ascii="宋体" w:hAnsi="宋体" w:cs="宋体"/>
                <w:kern w:val="0"/>
                <w:szCs w:val="21"/>
              </w:rPr>
              <w:t>亨［利］</w:t>
            </w:r>
          </w:p>
        </w:tc>
        <w:tc>
          <w:tcPr>
            <w:tcW w:w="1196" w:type="dxa"/>
            <w:tcBorders>
              <w:top w:val="nil"/>
              <w:left w:val="nil"/>
              <w:bottom w:val="nil"/>
              <w:right w:val="nil"/>
            </w:tcBorders>
            <w:vAlign w:val="center"/>
          </w:tcPr>
          <w:p w14:paraId="16D20423">
            <w:pPr>
              <w:widowControl/>
              <w:jc w:val="center"/>
              <w:rPr>
                <w:rFonts w:ascii="宋体" w:hAnsi="宋体" w:cs="宋体"/>
                <w:kern w:val="0"/>
                <w:szCs w:val="21"/>
              </w:rPr>
            </w:pPr>
            <w:r>
              <w:rPr>
                <w:rFonts w:hint="eastAsia" w:ascii="宋体" w:hAnsi="宋体" w:cs="宋体"/>
                <w:kern w:val="0"/>
                <w:szCs w:val="21"/>
              </w:rPr>
              <w:t>H</w:t>
            </w:r>
          </w:p>
        </w:tc>
        <w:tc>
          <w:tcPr>
            <w:tcW w:w="1691" w:type="dxa"/>
            <w:tcBorders>
              <w:top w:val="nil"/>
              <w:left w:val="nil"/>
              <w:bottom w:val="nil"/>
              <w:right w:val="nil"/>
            </w:tcBorders>
            <w:vAlign w:val="center"/>
          </w:tcPr>
          <w:p w14:paraId="11F58178">
            <w:pPr>
              <w:widowControl/>
              <w:jc w:val="center"/>
              <w:rPr>
                <w:rFonts w:ascii="宋体" w:hAnsi="宋体" w:cs="宋体"/>
                <w:kern w:val="0"/>
                <w:szCs w:val="21"/>
              </w:rPr>
            </w:pPr>
            <w:r>
              <w:rPr>
                <w:rFonts w:hint="eastAsia" w:ascii="宋体" w:hAnsi="宋体" w:cs="宋体"/>
                <w:kern w:val="0"/>
                <w:szCs w:val="21"/>
              </w:rPr>
              <w:t>Wb/A</w:t>
            </w:r>
          </w:p>
        </w:tc>
      </w:tr>
      <w:tr w14:paraId="74C80B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1BA1868D">
            <w:pPr>
              <w:widowControl/>
              <w:jc w:val="center"/>
              <w:rPr>
                <w:rFonts w:ascii="宋体" w:hAnsi="宋体" w:cs="宋体"/>
                <w:kern w:val="0"/>
                <w:szCs w:val="21"/>
              </w:rPr>
            </w:pPr>
            <w:r>
              <w:rPr>
                <w:rFonts w:hint="eastAsia" w:ascii="宋体" w:hAnsi="宋体" w:cs="宋体"/>
                <w:kern w:val="0"/>
                <w:szCs w:val="21"/>
              </w:rPr>
              <w:t>摄氏温度</w:t>
            </w:r>
          </w:p>
        </w:tc>
        <w:tc>
          <w:tcPr>
            <w:tcW w:w="1596" w:type="dxa"/>
            <w:tcBorders>
              <w:top w:val="nil"/>
              <w:left w:val="nil"/>
              <w:bottom w:val="nil"/>
              <w:right w:val="nil"/>
            </w:tcBorders>
            <w:vAlign w:val="center"/>
          </w:tcPr>
          <w:p w14:paraId="1EB38C5E">
            <w:pPr>
              <w:widowControl/>
              <w:jc w:val="center"/>
              <w:rPr>
                <w:rFonts w:ascii="宋体" w:hAnsi="宋体" w:cs="宋体"/>
                <w:kern w:val="0"/>
                <w:szCs w:val="21"/>
              </w:rPr>
            </w:pPr>
            <w:r>
              <w:rPr>
                <w:rFonts w:hint="eastAsia" w:ascii="宋体" w:hAnsi="宋体" w:cs="宋体"/>
                <w:kern w:val="0"/>
                <w:szCs w:val="21"/>
              </w:rPr>
              <w:t>摄氏度</w:t>
            </w:r>
          </w:p>
        </w:tc>
        <w:tc>
          <w:tcPr>
            <w:tcW w:w="1196" w:type="dxa"/>
            <w:tcBorders>
              <w:top w:val="nil"/>
              <w:left w:val="nil"/>
              <w:bottom w:val="nil"/>
              <w:right w:val="nil"/>
            </w:tcBorders>
            <w:vAlign w:val="center"/>
          </w:tcPr>
          <w:p w14:paraId="691CAE04">
            <w:pPr>
              <w:widowControl/>
              <w:jc w:val="center"/>
              <w:rPr>
                <w:rFonts w:ascii="宋体" w:hAnsi="宋体" w:cs="宋体"/>
                <w:kern w:val="0"/>
                <w:szCs w:val="21"/>
              </w:rPr>
            </w:pPr>
            <w:r>
              <w:rPr>
                <w:rFonts w:hint="eastAsia" w:ascii="宋体" w:hAnsi="宋体" w:cs="宋体"/>
                <w:kern w:val="0"/>
                <w:szCs w:val="21"/>
              </w:rPr>
              <w:t>℃</w:t>
            </w:r>
          </w:p>
        </w:tc>
        <w:tc>
          <w:tcPr>
            <w:tcW w:w="1691" w:type="dxa"/>
            <w:tcBorders>
              <w:top w:val="nil"/>
              <w:left w:val="nil"/>
              <w:bottom w:val="nil"/>
              <w:right w:val="nil"/>
            </w:tcBorders>
            <w:vAlign w:val="center"/>
          </w:tcPr>
          <w:p w14:paraId="0C4CAE51">
            <w:pPr>
              <w:widowControl/>
              <w:jc w:val="center"/>
              <w:rPr>
                <w:rFonts w:ascii="宋体" w:hAnsi="宋体" w:cs="宋体"/>
                <w:kern w:val="0"/>
                <w:szCs w:val="21"/>
              </w:rPr>
            </w:pPr>
          </w:p>
        </w:tc>
      </w:tr>
      <w:tr w14:paraId="1741CA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39648E70">
            <w:pPr>
              <w:widowControl/>
              <w:jc w:val="center"/>
              <w:rPr>
                <w:rFonts w:ascii="宋体" w:hAnsi="宋体" w:cs="宋体"/>
                <w:kern w:val="0"/>
                <w:szCs w:val="21"/>
              </w:rPr>
            </w:pPr>
            <w:r>
              <w:rPr>
                <w:rFonts w:hint="eastAsia" w:ascii="宋体" w:hAnsi="宋体" w:cs="宋体"/>
                <w:kern w:val="0"/>
                <w:szCs w:val="21"/>
              </w:rPr>
              <w:t>光通量</w:t>
            </w:r>
          </w:p>
        </w:tc>
        <w:tc>
          <w:tcPr>
            <w:tcW w:w="1596" w:type="dxa"/>
            <w:tcBorders>
              <w:top w:val="nil"/>
              <w:left w:val="nil"/>
              <w:bottom w:val="nil"/>
              <w:right w:val="nil"/>
            </w:tcBorders>
            <w:vAlign w:val="center"/>
          </w:tcPr>
          <w:p w14:paraId="61B91FA6">
            <w:pPr>
              <w:widowControl/>
              <w:jc w:val="center"/>
              <w:rPr>
                <w:rFonts w:ascii="宋体" w:hAnsi="宋体" w:cs="宋体"/>
                <w:kern w:val="0"/>
                <w:szCs w:val="21"/>
              </w:rPr>
            </w:pPr>
            <w:r>
              <w:rPr>
                <w:rFonts w:hint="eastAsia" w:ascii="宋体" w:hAnsi="宋体" w:cs="宋体"/>
                <w:kern w:val="0"/>
                <w:szCs w:val="21"/>
              </w:rPr>
              <w:t>流明</w:t>
            </w:r>
          </w:p>
        </w:tc>
        <w:tc>
          <w:tcPr>
            <w:tcW w:w="1196" w:type="dxa"/>
            <w:tcBorders>
              <w:top w:val="nil"/>
              <w:left w:val="nil"/>
              <w:bottom w:val="nil"/>
              <w:right w:val="nil"/>
            </w:tcBorders>
            <w:vAlign w:val="center"/>
          </w:tcPr>
          <w:p w14:paraId="16000FA7">
            <w:pPr>
              <w:widowControl/>
              <w:jc w:val="center"/>
              <w:rPr>
                <w:rFonts w:ascii="宋体" w:hAnsi="宋体" w:cs="宋体"/>
                <w:kern w:val="0"/>
                <w:szCs w:val="21"/>
              </w:rPr>
            </w:pPr>
            <w:r>
              <w:rPr>
                <w:rFonts w:hint="eastAsia" w:ascii="宋体" w:hAnsi="宋体" w:cs="宋体"/>
                <w:kern w:val="0"/>
                <w:szCs w:val="21"/>
              </w:rPr>
              <w:t>lm</w:t>
            </w:r>
          </w:p>
        </w:tc>
        <w:tc>
          <w:tcPr>
            <w:tcW w:w="1691" w:type="dxa"/>
            <w:tcBorders>
              <w:top w:val="nil"/>
              <w:left w:val="nil"/>
              <w:bottom w:val="nil"/>
              <w:right w:val="nil"/>
            </w:tcBorders>
            <w:vAlign w:val="center"/>
          </w:tcPr>
          <w:p w14:paraId="1B65462C">
            <w:pPr>
              <w:widowControl/>
              <w:jc w:val="center"/>
              <w:rPr>
                <w:rFonts w:ascii="宋体" w:hAnsi="宋体" w:cs="宋体"/>
                <w:kern w:val="0"/>
                <w:szCs w:val="21"/>
              </w:rPr>
            </w:pPr>
            <w:r>
              <w:rPr>
                <w:rFonts w:hint="eastAsia" w:ascii="宋体" w:hAnsi="宋体" w:cs="宋体"/>
                <w:kern w:val="0"/>
                <w:szCs w:val="21"/>
              </w:rPr>
              <w:t>cd·sr</w:t>
            </w:r>
          </w:p>
        </w:tc>
      </w:tr>
      <w:tr w14:paraId="12AE34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52127768">
            <w:pPr>
              <w:widowControl/>
              <w:jc w:val="center"/>
              <w:rPr>
                <w:rFonts w:ascii="宋体" w:hAnsi="宋体" w:cs="宋体"/>
                <w:kern w:val="0"/>
                <w:szCs w:val="21"/>
              </w:rPr>
            </w:pPr>
            <w:r>
              <w:rPr>
                <w:rFonts w:hint="eastAsia" w:ascii="宋体" w:hAnsi="宋体" w:cs="宋体"/>
                <w:kern w:val="0"/>
                <w:szCs w:val="21"/>
              </w:rPr>
              <w:t>光照度</w:t>
            </w:r>
          </w:p>
        </w:tc>
        <w:tc>
          <w:tcPr>
            <w:tcW w:w="1596" w:type="dxa"/>
            <w:tcBorders>
              <w:top w:val="nil"/>
              <w:left w:val="nil"/>
              <w:bottom w:val="nil"/>
              <w:right w:val="nil"/>
            </w:tcBorders>
            <w:vAlign w:val="center"/>
          </w:tcPr>
          <w:p w14:paraId="297BA90C">
            <w:pPr>
              <w:widowControl/>
              <w:jc w:val="center"/>
              <w:rPr>
                <w:rFonts w:ascii="宋体" w:hAnsi="宋体" w:cs="宋体"/>
                <w:kern w:val="0"/>
                <w:szCs w:val="21"/>
              </w:rPr>
            </w:pPr>
            <w:r>
              <w:rPr>
                <w:rFonts w:hint="eastAsia" w:ascii="宋体" w:hAnsi="宋体" w:cs="宋体"/>
                <w:kern w:val="0"/>
                <w:szCs w:val="21"/>
              </w:rPr>
              <w:t>勒［克斯］</w:t>
            </w:r>
          </w:p>
        </w:tc>
        <w:tc>
          <w:tcPr>
            <w:tcW w:w="1196" w:type="dxa"/>
            <w:tcBorders>
              <w:top w:val="nil"/>
              <w:left w:val="nil"/>
              <w:bottom w:val="nil"/>
              <w:right w:val="nil"/>
            </w:tcBorders>
            <w:vAlign w:val="center"/>
          </w:tcPr>
          <w:p w14:paraId="08110A27">
            <w:pPr>
              <w:widowControl/>
              <w:jc w:val="center"/>
              <w:rPr>
                <w:rFonts w:ascii="宋体" w:hAnsi="宋体" w:cs="宋体"/>
                <w:kern w:val="0"/>
                <w:szCs w:val="21"/>
              </w:rPr>
            </w:pPr>
            <w:r>
              <w:rPr>
                <w:rFonts w:hint="eastAsia" w:ascii="宋体" w:hAnsi="宋体" w:cs="宋体"/>
                <w:kern w:val="0"/>
                <w:szCs w:val="21"/>
              </w:rPr>
              <w:t>lx</w:t>
            </w:r>
          </w:p>
        </w:tc>
        <w:tc>
          <w:tcPr>
            <w:tcW w:w="1691" w:type="dxa"/>
            <w:tcBorders>
              <w:top w:val="nil"/>
              <w:left w:val="nil"/>
              <w:bottom w:val="nil"/>
              <w:right w:val="nil"/>
            </w:tcBorders>
            <w:vAlign w:val="center"/>
          </w:tcPr>
          <w:p w14:paraId="10BF3703">
            <w:pPr>
              <w:widowControl/>
              <w:jc w:val="center"/>
              <w:rPr>
                <w:rFonts w:ascii="宋体" w:hAnsi="宋体" w:cs="宋体"/>
                <w:kern w:val="0"/>
                <w:szCs w:val="21"/>
              </w:rPr>
            </w:pPr>
            <w:r>
              <w:rPr>
                <w:rFonts w:hint="eastAsia" w:ascii="宋体" w:hAnsi="宋体" w:cs="宋体"/>
                <w:kern w:val="0"/>
                <w:szCs w:val="21"/>
              </w:rPr>
              <w:t>lm/m</w:t>
            </w:r>
            <w:r>
              <w:rPr>
                <w:rFonts w:hint="eastAsia" w:ascii="宋体" w:hAnsi="宋体" w:cs="宋体"/>
                <w:kern w:val="0"/>
                <w:szCs w:val="21"/>
                <w:vertAlign w:val="superscript"/>
              </w:rPr>
              <w:t>2</w:t>
            </w:r>
          </w:p>
        </w:tc>
      </w:tr>
      <w:tr w14:paraId="6F6F60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401EE8C2">
            <w:pPr>
              <w:widowControl/>
              <w:jc w:val="center"/>
              <w:rPr>
                <w:rFonts w:ascii="宋体" w:hAnsi="宋体" w:cs="宋体"/>
                <w:kern w:val="0"/>
                <w:szCs w:val="21"/>
              </w:rPr>
            </w:pPr>
            <w:r>
              <w:rPr>
                <w:rFonts w:hint="eastAsia" w:ascii="宋体" w:hAnsi="宋体" w:cs="宋体"/>
                <w:kern w:val="0"/>
                <w:szCs w:val="21"/>
              </w:rPr>
              <w:t>放射性活度</w:t>
            </w:r>
          </w:p>
        </w:tc>
        <w:tc>
          <w:tcPr>
            <w:tcW w:w="1596" w:type="dxa"/>
            <w:tcBorders>
              <w:top w:val="nil"/>
              <w:left w:val="nil"/>
              <w:bottom w:val="nil"/>
              <w:right w:val="nil"/>
            </w:tcBorders>
            <w:vAlign w:val="center"/>
          </w:tcPr>
          <w:p w14:paraId="7CD4312A">
            <w:pPr>
              <w:widowControl/>
              <w:jc w:val="center"/>
              <w:rPr>
                <w:rFonts w:ascii="宋体" w:hAnsi="宋体" w:cs="宋体"/>
                <w:kern w:val="0"/>
                <w:szCs w:val="21"/>
              </w:rPr>
            </w:pPr>
            <w:r>
              <w:rPr>
                <w:rFonts w:hint="eastAsia" w:ascii="宋体" w:hAnsi="宋体" w:cs="宋体"/>
                <w:kern w:val="0"/>
                <w:szCs w:val="21"/>
              </w:rPr>
              <w:t>贝可［勒尔］</w:t>
            </w:r>
          </w:p>
        </w:tc>
        <w:tc>
          <w:tcPr>
            <w:tcW w:w="1196" w:type="dxa"/>
            <w:tcBorders>
              <w:top w:val="nil"/>
              <w:left w:val="nil"/>
              <w:bottom w:val="nil"/>
              <w:right w:val="nil"/>
            </w:tcBorders>
            <w:vAlign w:val="center"/>
          </w:tcPr>
          <w:p w14:paraId="736F1E87">
            <w:pPr>
              <w:widowControl/>
              <w:jc w:val="center"/>
              <w:rPr>
                <w:rFonts w:ascii="宋体" w:hAnsi="宋体" w:cs="宋体"/>
                <w:kern w:val="0"/>
                <w:szCs w:val="21"/>
              </w:rPr>
            </w:pPr>
            <w:r>
              <w:rPr>
                <w:rFonts w:hint="eastAsia" w:ascii="宋体" w:hAnsi="宋体" w:cs="宋体"/>
                <w:kern w:val="0"/>
                <w:szCs w:val="21"/>
              </w:rPr>
              <w:t>Bq</w:t>
            </w:r>
          </w:p>
        </w:tc>
        <w:tc>
          <w:tcPr>
            <w:tcW w:w="1691" w:type="dxa"/>
            <w:tcBorders>
              <w:top w:val="nil"/>
              <w:left w:val="nil"/>
              <w:bottom w:val="nil"/>
              <w:right w:val="nil"/>
            </w:tcBorders>
            <w:vAlign w:val="center"/>
          </w:tcPr>
          <w:p w14:paraId="08F30E11">
            <w:pPr>
              <w:widowControl/>
              <w:jc w:val="center"/>
              <w:rPr>
                <w:rFonts w:ascii="宋体" w:hAnsi="宋体" w:cs="宋体"/>
                <w:kern w:val="0"/>
                <w:szCs w:val="21"/>
              </w:rPr>
            </w:pPr>
            <w:r>
              <w:rPr>
                <w:rFonts w:hint="eastAsia" w:ascii="宋体" w:hAnsi="宋体" w:cs="宋体"/>
                <w:kern w:val="0"/>
                <w:szCs w:val="21"/>
              </w:rPr>
              <w:t>s</w:t>
            </w:r>
            <w:r>
              <w:rPr>
                <w:rFonts w:hint="eastAsia" w:ascii="宋体" w:hAnsi="宋体" w:cs="宋体"/>
                <w:kern w:val="0"/>
                <w:szCs w:val="21"/>
                <w:vertAlign w:val="superscript"/>
              </w:rPr>
              <w:t>-1</w:t>
            </w:r>
          </w:p>
        </w:tc>
      </w:tr>
      <w:tr w14:paraId="43F592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nil"/>
              <w:right w:val="nil"/>
            </w:tcBorders>
            <w:vAlign w:val="center"/>
          </w:tcPr>
          <w:p w14:paraId="1EDF2634">
            <w:pPr>
              <w:widowControl/>
              <w:jc w:val="center"/>
              <w:rPr>
                <w:rFonts w:ascii="宋体" w:hAnsi="宋体" w:cs="宋体"/>
                <w:kern w:val="0"/>
                <w:szCs w:val="21"/>
              </w:rPr>
            </w:pPr>
            <w:r>
              <w:rPr>
                <w:rFonts w:hint="eastAsia" w:ascii="宋体" w:hAnsi="宋体" w:cs="宋体"/>
                <w:kern w:val="0"/>
                <w:szCs w:val="21"/>
              </w:rPr>
              <w:t>吸收剂量</w:t>
            </w:r>
          </w:p>
        </w:tc>
        <w:tc>
          <w:tcPr>
            <w:tcW w:w="1596" w:type="dxa"/>
            <w:tcBorders>
              <w:top w:val="nil"/>
              <w:left w:val="nil"/>
              <w:bottom w:val="nil"/>
              <w:right w:val="nil"/>
            </w:tcBorders>
            <w:vAlign w:val="center"/>
          </w:tcPr>
          <w:p w14:paraId="71C94FCF">
            <w:pPr>
              <w:widowControl/>
              <w:jc w:val="center"/>
              <w:rPr>
                <w:rFonts w:ascii="宋体" w:hAnsi="宋体" w:cs="宋体"/>
                <w:kern w:val="0"/>
                <w:szCs w:val="21"/>
              </w:rPr>
            </w:pPr>
            <w:r>
              <w:rPr>
                <w:rFonts w:hint="eastAsia" w:ascii="宋体" w:hAnsi="宋体" w:cs="宋体"/>
                <w:kern w:val="0"/>
                <w:szCs w:val="21"/>
              </w:rPr>
              <w:t>戈［瑞］</w:t>
            </w:r>
          </w:p>
        </w:tc>
        <w:tc>
          <w:tcPr>
            <w:tcW w:w="1196" w:type="dxa"/>
            <w:tcBorders>
              <w:top w:val="nil"/>
              <w:left w:val="nil"/>
              <w:bottom w:val="nil"/>
              <w:right w:val="nil"/>
            </w:tcBorders>
            <w:vAlign w:val="center"/>
          </w:tcPr>
          <w:p w14:paraId="5307BDDF">
            <w:pPr>
              <w:widowControl/>
              <w:jc w:val="center"/>
              <w:rPr>
                <w:rFonts w:ascii="宋体" w:hAnsi="宋体" w:cs="宋体"/>
                <w:kern w:val="0"/>
                <w:szCs w:val="21"/>
              </w:rPr>
            </w:pPr>
            <w:r>
              <w:rPr>
                <w:rFonts w:hint="eastAsia" w:ascii="宋体" w:hAnsi="宋体" w:cs="宋体"/>
                <w:kern w:val="0"/>
                <w:szCs w:val="21"/>
              </w:rPr>
              <w:t>Gy</w:t>
            </w:r>
          </w:p>
        </w:tc>
        <w:tc>
          <w:tcPr>
            <w:tcW w:w="1691" w:type="dxa"/>
            <w:tcBorders>
              <w:top w:val="nil"/>
              <w:left w:val="nil"/>
              <w:bottom w:val="nil"/>
              <w:right w:val="nil"/>
            </w:tcBorders>
            <w:vAlign w:val="center"/>
          </w:tcPr>
          <w:p w14:paraId="6B0BEFA6">
            <w:pPr>
              <w:widowControl/>
              <w:jc w:val="center"/>
              <w:rPr>
                <w:rFonts w:ascii="宋体" w:hAnsi="宋体" w:cs="宋体"/>
                <w:kern w:val="0"/>
                <w:szCs w:val="21"/>
              </w:rPr>
            </w:pPr>
            <w:r>
              <w:rPr>
                <w:rFonts w:hint="eastAsia" w:ascii="宋体" w:hAnsi="宋体" w:cs="宋体"/>
                <w:kern w:val="0"/>
                <w:szCs w:val="21"/>
              </w:rPr>
              <w:t>J/kg</w:t>
            </w:r>
          </w:p>
        </w:tc>
      </w:tr>
      <w:tr w14:paraId="2572663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jc w:val="center"/>
        </w:trPr>
        <w:tc>
          <w:tcPr>
            <w:tcW w:w="2596" w:type="dxa"/>
            <w:tcBorders>
              <w:top w:val="nil"/>
              <w:left w:val="nil"/>
              <w:bottom w:val="single" w:color="auto" w:sz="4" w:space="0"/>
              <w:right w:val="nil"/>
            </w:tcBorders>
            <w:vAlign w:val="center"/>
          </w:tcPr>
          <w:p w14:paraId="3F0C2C6A">
            <w:pPr>
              <w:widowControl/>
              <w:jc w:val="center"/>
              <w:rPr>
                <w:rFonts w:ascii="宋体" w:hAnsi="宋体" w:cs="宋体"/>
                <w:kern w:val="0"/>
                <w:szCs w:val="21"/>
              </w:rPr>
            </w:pPr>
            <w:r>
              <w:rPr>
                <w:rFonts w:hint="eastAsia" w:ascii="宋体" w:hAnsi="宋体" w:cs="宋体"/>
                <w:kern w:val="0"/>
                <w:szCs w:val="21"/>
              </w:rPr>
              <w:t>剂量当量</w:t>
            </w:r>
          </w:p>
        </w:tc>
        <w:tc>
          <w:tcPr>
            <w:tcW w:w="1596" w:type="dxa"/>
            <w:tcBorders>
              <w:top w:val="nil"/>
              <w:left w:val="nil"/>
              <w:bottom w:val="single" w:color="auto" w:sz="4" w:space="0"/>
              <w:right w:val="nil"/>
            </w:tcBorders>
            <w:vAlign w:val="center"/>
          </w:tcPr>
          <w:p w14:paraId="5110B5B9">
            <w:pPr>
              <w:widowControl/>
              <w:jc w:val="center"/>
              <w:rPr>
                <w:rFonts w:ascii="宋体" w:hAnsi="宋体" w:cs="宋体"/>
                <w:kern w:val="0"/>
                <w:szCs w:val="21"/>
              </w:rPr>
            </w:pPr>
            <w:r>
              <w:rPr>
                <w:rFonts w:hint="eastAsia" w:ascii="宋体" w:hAnsi="宋体" w:cs="宋体"/>
                <w:kern w:val="0"/>
                <w:szCs w:val="21"/>
              </w:rPr>
              <w:t>希［沃特］</w:t>
            </w:r>
          </w:p>
        </w:tc>
        <w:tc>
          <w:tcPr>
            <w:tcW w:w="1196" w:type="dxa"/>
            <w:tcBorders>
              <w:top w:val="nil"/>
              <w:left w:val="nil"/>
              <w:bottom w:val="single" w:color="auto" w:sz="4" w:space="0"/>
              <w:right w:val="nil"/>
            </w:tcBorders>
            <w:vAlign w:val="center"/>
          </w:tcPr>
          <w:p w14:paraId="09186489">
            <w:pPr>
              <w:widowControl/>
              <w:jc w:val="center"/>
              <w:rPr>
                <w:rFonts w:ascii="宋体" w:hAnsi="宋体" w:cs="宋体"/>
                <w:kern w:val="0"/>
                <w:szCs w:val="21"/>
              </w:rPr>
            </w:pPr>
            <w:r>
              <w:rPr>
                <w:rFonts w:hint="eastAsia" w:ascii="宋体" w:hAnsi="宋体" w:cs="宋体"/>
                <w:kern w:val="0"/>
                <w:szCs w:val="21"/>
              </w:rPr>
              <w:t>Sv</w:t>
            </w:r>
          </w:p>
        </w:tc>
        <w:tc>
          <w:tcPr>
            <w:tcW w:w="1691" w:type="dxa"/>
            <w:tcBorders>
              <w:top w:val="nil"/>
              <w:left w:val="nil"/>
              <w:bottom w:val="single" w:color="auto" w:sz="4" w:space="0"/>
              <w:right w:val="nil"/>
            </w:tcBorders>
            <w:vAlign w:val="center"/>
          </w:tcPr>
          <w:p w14:paraId="07D58595">
            <w:pPr>
              <w:widowControl/>
              <w:jc w:val="center"/>
              <w:rPr>
                <w:rFonts w:ascii="宋体" w:hAnsi="宋体" w:cs="宋体"/>
                <w:kern w:val="0"/>
                <w:szCs w:val="21"/>
              </w:rPr>
            </w:pPr>
            <w:r>
              <w:rPr>
                <w:rFonts w:hint="eastAsia" w:ascii="宋体" w:hAnsi="宋体" w:cs="宋体"/>
                <w:kern w:val="0"/>
                <w:szCs w:val="21"/>
              </w:rPr>
              <w:t>J/kg</w:t>
            </w:r>
          </w:p>
        </w:tc>
      </w:tr>
    </w:tbl>
    <w:p w14:paraId="30C92C72">
      <w:pPr>
        <w:spacing w:line="300" w:lineRule="auto"/>
        <w:ind w:firstLine="480" w:firstLineChars="200"/>
        <w:rPr>
          <w:rFonts w:ascii="宋体" w:hAnsi="宋体" w:cs="Times New Roman"/>
          <w:sz w:val="24"/>
          <w:szCs w:val="24"/>
        </w:rPr>
      </w:pPr>
    </w:p>
    <w:p w14:paraId="30BAD5AD">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6</w:t>
      </w:r>
      <w:r>
        <w:fldChar w:fldCharType="end"/>
      </w:r>
      <w:r>
        <w:rPr>
          <w:rFonts w:hint="eastAsia"/>
        </w:rPr>
        <w:t xml:space="preserve"> 国际单位制的基本单位</w:t>
      </w:r>
    </w:p>
    <w:tbl>
      <w:tblPr>
        <w:tblStyle w:val="26"/>
        <w:tblW w:w="0" w:type="auto"/>
        <w:jc w:val="center"/>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fixed"/>
        <w:tblCellMar>
          <w:top w:w="0" w:type="dxa"/>
          <w:left w:w="108" w:type="dxa"/>
          <w:bottom w:w="0" w:type="dxa"/>
          <w:right w:w="108" w:type="dxa"/>
        </w:tblCellMar>
      </w:tblPr>
      <w:tblGrid>
        <w:gridCol w:w="2386"/>
        <w:gridCol w:w="2386"/>
        <w:gridCol w:w="2386"/>
      </w:tblGrid>
      <w:tr w14:paraId="49433B7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bottom w:val="single" w:color="auto" w:sz="4" w:space="0"/>
              <w:right w:val="nil"/>
            </w:tcBorders>
            <w:vAlign w:val="center"/>
          </w:tcPr>
          <w:p w14:paraId="0AA41389">
            <w:pPr>
              <w:jc w:val="center"/>
              <w:rPr>
                <w:rFonts w:cs="Times New Roman"/>
                <w:bCs/>
                <w:szCs w:val="21"/>
              </w:rPr>
            </w:pPr>
            <w:r>
              <w:rPr>
                <w:rFonts w:hint="eastAsia" w:cs="Times New Roman"/>
                <w:bCs/>
                <w:szCs w:val="21"/>
              </w:rPr>
              <w:t>量的名称</w:t>
            </w:r>
          </w:p>
        </w:tc>
        <w:tc>
          <w:tcPr>
            <w:tcW w:w="2386" w:type="dxa"/>
            <w:tcBorders>
              <w:left w:val="nil"/>
              <w:bottom w:val="single" w:color="auto" w:sz="4" w:space="0"/>
              <w:right w:val="nil"/>
            </w:tcBorders>
            <w:vAlign w:val="center"/>
          </w:tcPr>
          <w:p w14:paraId="538E1F66">
            <w:pPr>
              <w:jc w:val="center"/>
              <w:rPr>
                <w:rFonts w:cs="Times New Roman"/>
                <w:bCs/>
                <w:szCs w:val="21"/>
              </w:rPr>
            </w:pPr>
            <w:r>
              <w:rPr>
                <w:rFonts w:hint="eastAsia" w:cs="Times New Roman"/>
                <w:bCs/>
                <w:szCs w:val="21"/>
              </w:rPr>
              <w:t>单位名称</w:t>
            </w:r>
          </w:p>
        </w:tc>
        <w:tc>
          <w:tcPr>
            <w:tcW w:w="2386" w:type="dxa"/>
            <w:tcBorders>
              <w:left w:val="nil"/>
              <w:bottom w:val="single" w:color="auto" w:sz="4" w:space="0"/>
            </w:tcBorders>
            <w:vAlign w:val="center"/>
          </w:tcPr>
          <w:p w14:paraId="0E57617A">
            <w:pPr>
              <w:jc w:val="center"/>
              <w:rPr>
                <w:rFonts w:cs="Times New Roman"/>
                <w:bCs/>
                <w:szCs w:val="21"/>
              </w:rPr>
            </w:pPr>
            <w:r>
              <w:rPr>
                <w:rFonts w:hint="eastAsia" w:cs="Times New Roman"/>
                <w:bCs/>
                <w:szCs w:val="21"/>
              </w:rPr>
              <w:t>单位符号</w:t>
            </w:r>
          </w:p>
        </w:tc>
      </w:tr>
      <w:tr w14:paraId="0A2E0A88">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bottom w:val="nil"/>
              <w:right w:val="nil"/>
            </w:tcBorders>
            <w:vAlign w:val="center"/>
          </w:tcPr>
          <w:p w14:paraId="334E3720">
            <w:pPr>
              <w:jc w:val="center"/>
              <w:rPr>
                <w:rFonts w:cs="Times New Roman"/>
                <w:bCs/>
                <w:szCs w:val="21"/>
              </w:rPr>
            </w:pPr>
            <w:r>
              <w:rPr>
                <w:rFonts w:hint="eastAsia" w:cs="Times New Roman"/>
                <w:bCs/>
                <w:szCs w:val="21"/>
              </w:rPr>
              <w:t>长度</w:t>
            </w:r>
          </w:p>
        </w:tc>
        <w:tc>
          <w:tcPr>
            <w:tcW w:w="2386" w:type="dxa"/>
            <w:tcBorders>
              <w:left w:val="nil"/>
              <w:bottom w:val="nil"/>
              <w:right w:val="nil"/>
            </w:tcBorders>
            <w:vAlign w:val="center"/>
          </w:tcPr>
          <w:p w14:paraId="5AA5A51C">
            <w:pPr>
              <w:jc w:val="center"/>
              <w:rPr>
                <w:rFonts w:cs="Times New Roman"/>
                <w:bCs/>
                <w:szCs w:val="21"/>
              </w:rPr>
            </w:pPr>
            <w:r>
              <w:rPr>
                <w:rFonts w:hint="eastAsia" w:cs="Times New Roman"/>
                <w:bCs/>
                <w:szCs w:val="21"/>
              </w:rPr>
              <w:t>米</w:t>
            </w:r>
          </w:p>
        </w:tc>
        <w:tc>
          <w:tcPr>
            <w:tcW w:w="2386" w:type="dxa"/>
            <w:tcBorders>
              <w:left w:val="nil"/>
              <w:bottom w:val="nil"/>
            </w:tcBorders>
            <w:vAlign w:val="center"/>
          </w:tcPr>
          <w:p w14:paraId="1FBBFEE3">
            <w:pPr>
              <w:jc w:val="center"/>
              <w:rPr>
                <w:rFonts w:cs="Times New Roman"/>
                <w:bCs/>
                <w:szCs w:val="21"/>
              </w:rPr>
            </w:pPr>
            <w:r>
              <w:rPr>
                <w:rFonts w:hint="eastAsia" w:cs="Times New Roman"/>
                <w:bCs/>
                <w:szCs w:val="21"/>
              </w:rPr>
              <w:t>m</w:t>
            </w:r>
          </w:p>
        </w:tc>
      </w:tr>
      <w:tr w14:paraId="1939ED7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2356C27F">
            <w:pPr>
              <w:jc w:val="center"/>
              <w:rPr>
                <w:rFonts w:cs="Times New Roman"/>
                <w:bCs/>
                <w:szCs w:val="21"/>
              </w:rPr>
            </w:pPr>
            <w:r>
              <w:rPr>
                <w:rFonts w:hint="eastAsia" w:cs="Times New Roman"/>
                <w:bCs/>
                <w:szCs w:val="21"/>
              </w:rPr>
              <w:t>质量</w:t>
            </w:r>
          </w:p>
        </w:tc>
        <w:tc>
          <w:tcPr>
            <w:tcW w:w="2386" w:type="dxa"/>
            <w:tcBorders>
              <w:top w:val="nil"/>
              <w:left w:val="nil"/>
              <w:bottom w:val="nil"/>
              <w:right w:val="nil"/>
            </w:tcBorders>
            <w:vAlign w:val="center"/>
          </w:tcPr>
          <w:p w14:paraId="527059BA">
            <w:pPr>
              <w:jc w:val="center"/>
              <w:rPr>
                <w:rFonts w:cs="Times New Roman"/>
                <w:bCs/>
                <w:szCs w:val="21"/>
              </w:rPr>
            </w:pPr>
            <w:r>
              <w:rPr>
                <w:rFonts w:hint="eastAsia" w:cs="Times New Roman"/>
                <w:bCs/>
                <w:szCs w:val="21"/>
              </w:rPr>
              <w:t>千克（公斤）</w:t>
            </w:r>
          </w:p>
        </w:tc>
        <w:tc>
          <w:tcPr>
            <w:tcW w:w="2386" w:type="dxa"/>
            <w:tcBorders>
              <w:top w:val="nil"/>
              <w:left w:val="nil"/>
              <w:bottom w:val="nil"/>
            </w:tcBorders>
            <w:vAlign w:val="center"/>
          </w:tcPr>
          <w:p w14:paraId="3B2F1B5F">
            <w:pPr>
              <w:jc w:val="center"/>
              <w:rPr>
                <w:rFonts w:cs="Times New Roman"/>
                <w:bCs/>
                <w:szCs w:val="21"/>
              </w:rPr>
            </w:pPr>
            <w:r>
              <w:rPr>
                <w:rFonts w:hint="eastAsia" w:cs="Times New Roman"/>
                <w:bCs/>
                <w:szCs w:val="21"/>
              </w:rPr>
              <w:t>kg</w:t>
            </w:r>
          </w:p>
        </w:tc>
      </w:tr>
      <w:tr w14:paraId="17FA9F07">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5E56F166">
            <w:pPr>
              <w:jc w:val="center"/>
              <w:rPr>
                <w:rFonts w:cs="Times New Roman"/>
                <w:bCs/>
                <w:szCs w:val="21"/>
              </w:rPr>
            </w:pPr>
            <w:r>
              <w:rPr>
                <w:rFonts w:hint="eastAsia" w:cs="Times New Roman"/>
                <w:bCs/>
                <w:szCs w:val="21"/>
              </w:rPr>
              <w:t>时间</w:t>
            </w:r>
          </w:p>
        </w:tc>
        <w:tc>
          <w:tcPr>
            <w:tcW w:w="2386" w:type="dxa"/>
            <w:tcBorders>
              <w:top w:val="nil"/>
              <w:left w:val="nil"/>
              <w:bottom w:val="nil"/>
              <w:right w:val="nil"/>
            </w:tcBorders>
            <w:vAlign w:val="center"/>
          </w:tcPr>
          <w:p w14:paraId="4877BEBB">
            <w:pPr>
              <w:jc w:val="center"/>
              <w:rPr>
                <w:rFonts w:cs="Times New Roman"/>
                <w:bCs/>
                <w:szCs w:val="21"/>
              </w:rPr>
            </w:pPr>
            <w:r>
              <w:rPr>
                <w:rFonts w:hint="eastAsia" w:cs="Times New Roman"/>
                <w:bCs/>
                <w:szCs w:val="21"/>
              </w:rPr>
              <w:t>秒</w:t>
            </w:r>
          </w:p>
        </w:tc>
        <w:tc>
          <w:tcPr>
            <w:tcW w:w="2386" w:type="dxa"/>
            <w:tcBorders>
              <w:top w:val="nil"/>
              <w:left w:val="nil"/>
              <w:bottom w:val="nil"/>
            </w:tcBorders>
            <w:vAlign w:val="center"/>
          </w:tcPr>
          <w:p w14:paraId="34DCDC42">
            <w:pPr>
              <w:jc w:val="center"/>
              <w:rPr>
                <w:rFonts w:cs="Times New Roman"/>
                <w:bCs/>
                <w:szCs w:val="21"/>
              </w:rPr>
            </w:pPr>
            <w:r>
              <w:rPr>
                <w:rFonts w:hint="eastAsia" w:cs="Times New Roman"/>
                <w:bCs/>
                <w:szCs w:val="21"/>
              </w:rPr>
              <w:t>s</w:t>
            </w:r>
          </w:p>
        </w:tc>
      </w:tr>
      <w:tr w14:paraId="0E72E432">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04B39B39">
            <w:pPr>
              <w:jc w:val="center"/>
              <w:rPr>
                <w:rFonts w:cs="Times New Roman"/>
                <w:bCs/>
                <w:szCs w:val="21"/>
              </w:rPr>
            </w:pPr>
            <w:r>
              <w:rPr>
                <w:rFonts w:hint="eastAsia" w:cs="Times New Roman"/>
                <w:bCs/>
                <w:szCs w:val="21"/>
              </w:rPr>
              <w:t>电流</w:t>
            </w:r>
          </w:p>
        </w:tc>
        <w:tc>
          <w:tcPr>
            <w:tcW w:w="2386" w:type="dxa"/>
            <w:tcBorders>
              <w:top w:val="nil"/>
              <w:left w:val="nil"/>
              <w:bottom w:val="nil"/>
              <w:right w:val="nil"/>
            </w:tcBorders>
            <w:vAlign w:val="center"/>
          </w:tcPr>
          <w:p w14:paraId="79569EB6">
            <w:pPr>
              <w:jc w:val="center"/>
              <w:rPr>
                <w:rFonts w:cs="Times New Roman"/>
                <w:bCs/>
                <w:szCs w:val="21"/>
              </w:rPr>
            </w:pPr>
            <w:r>
              <w:rPr>
                <w:rFonts w:hint="eastAsia" w:cs="Times New Roman"/>
                <w:bCs/>
                <w:szCs w:val="21"/>
              </w:rPr>
              <w:t>安［培］</w:t>
            </w:r>
          </w:p>
        </w:tc>
        <w:tc>
          <w:tcPr>
            <w:tcW w:w="2386" w:type="dxa"/>
            <w:tcBorders>
              <w:top w:val="nil"/>
              <w:left w:val="nil"/>
              <w:bottom w:val="nil"/>
            </w:tcBorders>
            <w:vAlign w:val="center"/>
          </w:tcPr>
          <w:p w14:paraId="0B13B77D">
            <w:pPr>
              <w:jc w:val="center"/>
              <w:rPr>
                <w:rFonts w:cs="Times New Roman"/>
                <w:bCs/>
                <w:szCs w:val="21"/>
              </w:rPr>
            </w:pPr>
            <w:r>
              <w:rPr>
                <w:rFonts w:hint="eastAsia" w:cs="Times New Roman"/>
                <w:bCs/>
                <w:szCs w:val="21"/>
              </w:rPr>
              <w:t>A</w:t>
            </w:r>
          </w:p>
        </w:tc>
      </w:tr>
      <w:tr w14:paraId="265FA5FB">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68A904F7">
            <w:pPr>
              <w:jc w:val="center"/>
              <w:rPr>
                <w:rFonts w:cs="Times New Roman"/>
                <w:bCs/>
                <w:szCs w:val="21"/>
              </w:rPr>
            </w:pPr>
            <w:r>
              <w:rPr>
                <w:rFonts w:hint="eastAsia" w:cs="Times New Roman"/>
                <w:bCs/>
                <w:szCs w:val="21"/>
              </w:rPr>
              <w:t>热力学温度</w:t>
            </w:r>
          </w:p>
        </w:tc>
        <w:tc>
          <w:tcPr>
            <w:tcW w:w="2386" w:type="dxa"/>
            <w:tcBorders>
              <w:top w:val="nil"/>
              <w:left w:val="nil"/>
              <w:bottom w:val="nil"/>
              <w:right w:val="nil"/>
            </w:tcBorders>
            <w:vAlign w:val="center"/>
          </w:tcPr>
          <w:p w14:paraId="3730576A">
            <w:pPr>
              <w:jc w:val="center"/>
              <w:rPr>
                <w:rFonts w:cs="Times New Roman"/>
                <w:bCs/>
                <w:szCs w:val="21"/>
              </w:rPr>
            </w:pPr>
            <w:r>
              <w:rPr>
                <w:rFonts w:hint="eastAsia" w:cs="Times New Roman"/>
                <w:bCs/>
                <w:szCs w:val="21"/>
              </w:rPr>
              <w:t>开［尔文］</w:t>
            </w:r>
          </w:p>
        </w:tc>
        <w:tc>
          <w:tcPr>
            <w:tcW w:w="2386" w:type="dxa"/>
            <w:tcBorders>
              <w:top w:val="nil"/>
              <w:left w:val="nil"/>
              <w:bottom w:val="nil"/>
            </w:tcBorders>
            <w:vAlign w:val="center"/>
          </w:tcPr>
          <w:p w14:paraId="5496559F">
            <w:pPr>
              <w:jc w:val="center"/>
              <w:rPr>
                <w:rFonts w:cs="Times New Roman"/>
                <w:bCs/>
                <w:szCs w:val="21"/>
              </w:rPr>
            </w:pPr>
            <w:r>
              <w:rPr>
                <w:rFonts w:hint="eastAsia" w:cs="Times New Roman"/>
                <w:bCs/>
                <w:szCs w:val="21"/>
              </w:rPr>
              <w:t>K</w:t>
            </w:r>
          </w:p>
        </w:tc>
      </w:tr>
      <w:tr w14:paraId="0AFE2B8E">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bottom w:val="nil"/>
              <w:right w:val="nil"/>
            </w:tcBorders>
            <w:vAlign w:val="center"/>
          </w:tcPr>
          <w:p w14:paraId="3E6F5345">
            <w:pPr>
              <w:jc w:val="center"/>
              <w:rPr>
                <w:rFonts w:cs="Times New Roman"/>
                <w:bCs/>
                <w:szCs w:val="21"/>
              </w:rPr>
            </w:pPr>
            <w:r>
              <w:rPr>
                <w:rFonts w:hint="eastAsia" w:cs="Times New Roman"/>
                <w:bCs/>
                <w:szCs w:val="21"/>
              </w:rPr>
              <w:t>物质的量</w:t>
            </w:r>
          </w:p>
        </w:tc>
        <w:tc>
          <w:tcPr>
            <w:tcW w:w="2386" w:type="dxa"/>
            <w:tcBorders>
              <w:top w:val="nil"/>
              <w:left w:val="nil"/>
              <w:bottom w:val="nil"/>
              <w:right w:val="nil"/>
            </w:tcBorders>
            <w:vAlign w:val="center"/>
          </w:tcPr>
          <w:p w14:paraId="4FDA43AD">
            <w:pPr>
              <w:jc w:val="center"/>
              <w:rPr>
                <w:rFonts w:cs="Times New Roman"/>
                <w:bCs/>
                <w:szCs w:val="21"/>
              </w:rPr>
            </w:pPr>
            <w:r>
              <w:rPr>
                <w:rFonts w:hint="eastAsia" w:cs="Times New Roman"/>
                <w:bCs/>
                <w:szCs w:val="21"/>
              </w:rPr>
              <w:t>摩［尔］</w:t>
            </w:r>
          </w:p>
        </w:tc>
        <w:tc>
          <w:tcPr>
            <w:tcW w:w="2386" w:type="dxa"/>
            <w:tcBorders>
              <w:top w:val="nil"/>
              <w:left w:val="nil"/>
              <w:bottom w:val="nil"/>
            </w:tcBorders>
            <w:vAlign w:val="center"/>
          </w:tcPr>
          <w:p w14:paraId="036313E0">
            <w:pPr>
              <w:jc w:val="center"/>
              <w:rPr>
                <w:rFonts w:cs="Times New Roman"/>
                <w:bCs/>
                <w:szCs w:val="21"/>
              </w:rPr>
            </w:pPr>
            <w:r>
              <w:rPr>
                <w:rFonts w:hint="eastAsia" w:cs="Times New Roman"/>
                <w:bCs/>
                <w:szCs w:val="21"/>
              </w:rPr>
              <w:t>mol</w:t>
            </w:r>
          </w:p>
        </w:tc>
      </w:tr>
      <w:tr w14:paraId="1B377433">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375" w:hRule="atLeast"/>
          <w:jc w:val="center"/>
        </w:trPr>
        <w:tc>
          <w:tcPr>
            <w:tcW w:w="2386" w:type="dxa"/>
            <w:tcBorders>
              <w:top w:val="nil"/>
              <w:right w:val="nil"/>
            </w:tcBorders>
            <w:vAlign w:val="center"/>
          </w:tcPr>
          <w:p w14:paraId="53D99C62">
            <w:pPr>
              <w:jc w:val="center"/>
              <w:rPr>
                <w:rFonts w:cs="Times New Roman"/>
                <w:bCs/>
                <w:szCs w:val="21"/>
              </w:rPr>
            </w:pPr>
            <w:r>
              <w:rPr>
                <w:rFonts w:hint="eastAsia" w:cs="Times New Roman"/>
                <w:bCs/>
                <w:szCs w:val="21"/>
              </w:rPr>
              <w:t>发光强度</w:t>
            </w:r>
          </w:p>
        </w:tc>
        <w:tc>
          <w:tcPr>
            <w:tcW w:w="2386" w:type="dxa"/>
            <w:tcBorders>
              <w:top w:val="nil"/>
              <w:left w:val="nil"/>
              <w:right w:val="nil"/>
            </w:tcBorders>
            <w:vAlign w:val="center"/>
          </w:tcPr>
          <w:p w14:paraId="5E514579">
            <w:pPr>
              <w:jc w:val="center"/>
              <w:rPr>
                <w:rFonts w:cs="Times New Roman"/>
                <w:bCs/>
                <w:szCs w:val="21"/>
              </w:rPr>
            </w:pPr>
            <w:r>
              <w:rPr>
                <w:rFonts w:hint="eastAsia" w:cs="Times New Roman"/>
                <w:bCs/>
                <w:szCs w:val="21"/>
              </w:rPr>
              <w:t>坎［德拉］</w:t>
            </w:r>
          </w:p>
        </w:tc>
        <w:tc>
          <w:tcPr>
            <w:tcW w:w="2386" w:type="dxa"/>
            <w:tcBorders>
              <w:top w:val="nil"/>
              <w:left w:val="nil"/>
            </w:tcBorders>
            <w:vAlign w:val="center"/>
          </w:tcPr>
          <w:p w14:paraId="6EE3260B">
            <w:pPr>
              <w:jc w:val="center"/>
              <w:rPr>
                <w:rFonts w:cs="Times New Roman"/>
                <w:bCs/>
                <w:szCs w:val="21"/>
              </w:rPr>
            </w:pPr>
            <w:r>
              <w:rPr>
                <w:rFonts w:hint="eastAsia" w:cs="Times New Roman"/>
                <w:bCs/>
                <w:szCs w:val="21"/>
              </w:rPr>
              <w:t>cd</w:t>
            </w:r>
          </w:p>
        </w:tc>
      </w:tr>
    </w:tbl>
    <w:p w14:paraId="39719A46">
      <w:pPr>
        <w:spacing w:line="300" w:lineRule="auto"/>
        <w:ind w:firstLine="480" w:firstLineChars="200"/>
        <w:rPr>
          <w:rFonts w:ascii="宋体" w:hAnsi="宋体" w:cs="Times New Roman"/>
          <w:sz w:val="24"/>
          <w:szCs w:val="24"/>
        </w:rPr>
      </w:pPr>
    </w:p>
    <w:p w14:paraId="56384FC9">
      <w:pPr>
        <w:pStyle w:val="12"/>
      </w:pPr>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7</w:t>
      </w:r>
      <w:r>
        <w:fldChar w:fldCharType="end"/>
      </w:r>
      <w:r>
        <w:rPr>
          <w:rFonts w:hint="eastAsia"/>
        </w:rPr>
        <w:t xml:space="preserve"> 国家选定的非国际单位制单位</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96"/>
        <w:gridCol w:w="1656"/>
        <w:gridCol w:w="1236"/>
        <w:gridCol w:w="2613"/>
      </w:tblGrid>
      <w:tr w14:paraId="71ED32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6" w:hRule="atLeast"/>
          <w:tblHeader/>
          <w:jc w:val="center"/>
        </w:trPr>
        <w:tc>
          <w:tcPr>
            <w:tcW w:w="1596" w:type="dxa"/>
            <w:tcBorders>
              <w:left w:val="nil"/>
              <w:bottom w:val="single" w:color="auto" w:sz="4" w:space="0"/>
              <w:right w:val="nil"/>
            </w:tcBorders>
            <w:vAlign w:val="center"/>
          </w:tcPr>
          <w:p w14:paraId="4959C27D">
            <w:pPr>
              <w:jc w:val="center"/>
              <w:rPr>
                <w:rFonts w:ascii="宋体" w:hAnsi="宋体" w:cs="Times New Roman"/>
                <w:bCs/>
                <w:szCs w:val="21"/>
              </w:rPr>
            </w:pPr>
            <w:r>
              <w:rPr>
                <w:rFonts w:hint="eastAsia" w:ascii="宋体" w:hAnsi="宋体" w:cs="Times New Roman"/>
                <w:bCs/>
                <w:szCs w:val="21"/>
              </w:rPr>
              <w:t>量的名称</w:t>
            </w:r>
          </w:p>
        </w:tc>
        <w:tc>
          <w:tcPr>
            <w:tcW w:w="1656" w:type="dxa"/>
            <w:tcBorders>
              <w:left w:val="nil"/>
              <w:bottom w:val="single" w:color="auto" w:sz="4" w:space="0"/>
              <w:right w:val="nil"/>
            </w:tcBorders>
            <w:vAlign w:val="center"/>
          </w:tcPr>
          <w:p w14:paraId="1387018A">
            <w:pPr>
              <w:jc w:val="center"/>
              <w:rPr>
                <w:rFonts w:ascii="宋体" w:hAnsi="宋体" w:cs="Times New Roman"/>
                <w:bCs/>
                <w:szCs w:val="21"/>
              </w:rPr>
            </w:pPr>
            <w:r>
              <w:rPr>
                <w:rFonts w:hint="eastAsia" w:ascii="宋体" w:hAnsi="宋体" w:cs="Times New Roman"/>
                <w:bCs/>
                <w:szCs w:val="21"/>
              </w:rPr>
              <w:t>单位名称</w:t>
            </w:r>
          </w:p>
        </w:tc>
        <w:tc>
          <w:tcPr>
            <w:tcW w:w="1236" w:type="dxa"/>
            <w:tcBorders>
              <w:left w:val="nil"/>
              <w:bottom w:val="single" w:color="auto" w:sz="4" w:space="0"/>
              <w:right w:val="nil"/>
            </w:tcBorders>
            <w:vAlign w:val="center"/>
          </w:tcPr>
          <w:p w14:paraId="3D52D397">
            <w:pPr>
              <w:jc w:val="center"/>
              <w:rPr>
                <w:rFonts w:ascii="宋体" w:hAnsi="宋体" w:cs="Times New Roman"/>
                <w:bCs/>
                <w:szCs w:val="21"/>
              </w:rPr>
            </w:pPr>
            <w:r>
              <w:rPr>
                <w:rFonts w:hint="eastAsia" w:ascii="宋体" w:hAnsi="宋体" w:cs="Times New Roman"/>
                <w:bCs/>
                <w:szCs w:val="21"/>
              </w:rPr>
              <w:t>单位符号</w:t>
            </w:r>
          </w:p>
        </w:tc>
        <w:tc>
          <w:tcPr>
            <w:tcW w:w="2613" w:type="dxa"/>
            <w:tcBorders>
              <w:left w:val="nil"/>
              <w:bottom w:val="single" w:color="auto" w:sz="4" w:space="0"/>
              <w:right w:val="nil"/>
            </w:tcBorders>
            <w:vAlign w:val="center"/>
          </w:tcPr>
          <w:p w14:paraId="2D8C1422">
            <w:pPr>
              <w:jc w:val="center"/>
              <w:rPr>
                <w:rFonts w:ascii="宋体" w:hAnsi="宋体" w:cs="Times New Roman"/>
                <w:bCs/>
                <w:szCs w:val="21"/>
              </w:rPr>
            </w:pPr>
            <w:r>
              <w:rPr>
                <w:rFonts w:hint="eastAsia" w:ascii="宋体" w:hAnsi="宋体" w:cs="Times New Roman"/>
                <w:bCs/>
                <w:szCs w:val="21"/>
              </w:rPr>
              <w:t>换算关系和说明</w:t>
            </w:r>
          </w:p>
        </w:tc>
      </w:tr>
      <w:tr w14:paraId="42A81E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8" w:hRule="atLeast"/>
          <w:jc w:val="center"/>
        </w:trPr>
        <w:tc>
          <w:tcPr>
            <w:tcW w:w="1596" w:type="dxa"/>
            <w:tcBorders>
              <w:left w:val="nil"/>
              <w:bottom w:val="nil"/>
              <w:right w:val="nil"/>
            </w:tcBorders>
            <w:vAlign w:val="center"/>
          </w:tcPr>
          <w:p w14:paraId="33C08D6C">
            <w:pPr>
              <w:ind w:left="360"/>
              <w:jc w:val="center"/>
              <w:rPr>
                <w:rFonts w:ascii="宋体" w:hAnsi="宋体" w:cs="Times New Roman"/>
                <w:bCs/>
                <w:szCs w:val="21"/>
              </w:rPr>
            </w:pPr>
            <w:r>
              <w:rPr>
                <w:rFonts w:hint="eastAsia" w:ascii="宋体" w:hAnsi="宋体" w:cs="Times New Roman"/>
                <w:bCs/>
                <w:szCs w:val="21"/>
              </w:rPr>
              <w:t>时间</w:t>
            </w:r>
          </w:p>
        </w:tc>
        <w:tc>
          <w:tcPr>
            <w:tcW w:w="1656" w:type="dxa"/>
            <w:tcBorders>
              <w:left w:val="nil"/>
              <w:bottom w:val="nil"/>
              <w:right w:val="nil"/>
            </w:tcBorders>
            <w:vAlign w:val="center"/>
          </w:tcPr>
          <w:p w14:paraId="7CFE3F5F">
            <w:pPr>
              <w:jc w:val="center"/>
              <w:rPr>
                <w:rFonts w:ascii="宋体" w:hAnsi="宋体" w:cs="Times New Roman"/>
                <w:bCs/>
                <w:szCs w:val="21"/>
              </w:rPr>
            </w:pPr>
            <w:r>
              <w:rPr>
                <w:rFonts w:hint="eastAsia" w:ascii="宋体" w:hAnsi="宋体" w:cs="Times New Roman"/>
                <w:bCs/>
                <w:szCs w:val="21"/>
              </w:rPr>
              <w:t>分</w:t>
            </w:r>
          </w:p>
          <w:p w14:paraId="40D2293B">
            <w:pPr>
              <w:jc w:val="center"/>
              <w:rPr>
                <w:rFonts w:ascii="宋体" w:hAnsi="宋体" w:cs="Times New Roman"/>
                <w:bCs/>
                <w:szCs w:val="21"/>
              </w:rPr>
            </w:pPr>
            <w:r>
              <w:rPr>
                <w:rFonts w:hint="eastAsia" w:ascii="宋体" w:hAnsi="宋体" w:cs="Times New Roman"/>
                <w:bCs/>
                <w:szCs w:val="21"/>
              </w:rPr>
              <w:t>［小］时</w:t>
            </w:r>
          </w:p>
          <w:p w14:paraId="598490BA">
            <w:pPr>
              <w:jc w:val="center"/>
              <w:rPr>
                <w:rFonts w:ascii="宋体" w:hAnsi="宋体" w:cs="Times New Roman"/>
                <w:bCs/>
                <w:szCs w:val="21"/>
              </w:rPr>
            </w:pPr>
            <w:r>
              <w:rPr>
                <w:rFonts w:hint="eastAsia" w:ascii="宋体" w:hAnsi="宋体" w:cs="Times New Roman"/>
                <w:bCs/>
                <w:szCs w:val="21"/>
              </w:rPr>
              <w:t>天（日）</w:t>
            </w:r>
          </w:p>
        </w:tc>
        <w:tc>
          <w:tcPr>
            <w:tcW w:w="1236" w:type="dxa"/>
            <w:tcBorders>
              <w:left w:val="nil"/>
              <w:bottom w:val="nil"/>
              <w:right w:val="nil"/>
            </w:tcBorders>
            <w:vAlign w:val="center"/>
          </w:tcPr>
          <w:p w14:paraId="4DB116AC">
            <w:pPr>
              <w:jc w:val="center"/>
              <w:rPr>
                <w:rFonts w:ascii="宋体" w:hAnsi="宋体" w:cs="Times New Roman"/>
                <w:bCs/>
                <w:szCs w:val="21"/>
              </w:rPr>
            </w:pPr>
            <w:r>
              <w:rPr>
                <w:rFonts w:hint="eastAsia" w:ascii="宋体" w:hAnsi="宋体" w:cs="Times New Roman"/>
                <w:bCs/>
                <w:szCs w:val="21"/>
              </w:rPr>
              <w:t>min</w:t>
            </w:r>
          </w:p>
          <w:p w14:paraId="1DBF9BEE">
            <w:pPr>
              <w:jc w:val="center"/>
              <w:rPr>
                <w:rFonts w:ascii="宋体" w:hAnsi="宋体" w:cs="Times New Roman"/>
                <w:bCs/>
                <w:szCs w:val="21"/>
              </w:rPr>
            </w:pPr>
            <w:r>
              <w:rPr>
                <w:rFonts w:hint="eastAsia" w:ascii="宋体" w:hAnsi="宋体" w:cs="Times New Roman"/>
                <w:bCs/>
                <w:szCs w:val="21"/>
              </w:rPr>
              <w:t>h</w:t>
            </w:r>
          </w:p>
          <w:p w14:paraId="5ACDABF6">
            <w:pPr>
              <w:jc w:val="center"/>
              <w:rPr>
                <w:rFonts w:ascii="宋体" w:hAnsi="宋体" w:cs="Times New Roman"/>
                <w:bCs/>
                <w:szCs w:val="21"/>
              </w:rPr>
            </w:pPr>
            <w:r>
              <w:rPr>
                <w:rFonts w:hint="eastAsia" w:ascii="宋体" w:hAnsi="宋体" w:cs="Times New Roman"/>
                <w:bCs/>
                <w:szCs w:val="21"/>
              </w:rPr>
              <w:t>d</w:t>
            </w:r>
          </w:p>
        </w:tc>
        <w:tc>
          <w:tcPr>
            <w:tcW w:w="2613" w:type="dxa"/>
            <w:tcBorders>
              <w:left w:val="nil"/>
              <w:bottom w:val="nil"/>
              <w:right w:val="nil"/>
            </w:tcBorders>
            <w:vAlign w:val="center"/>
          </w:tcPr>
          <w:p w14:paraId="1F4AE68B">
            <w:pPr>
              <w:jc w:val="center"/>
              <w:rPr>
                <w:rFonts w:ascii="宋体" w:hAnsi="宋体" w:cs="Times New Roman"/>
                <w:bCs/>
                <w:szCs w:val="21"/>
              </w:rPr>
            </w:pPr>
            <w:r>
              <w:rPr>
                <w:rFonts w:ascii="宋体" w:hAnsi="宋体" w:cs="Times New Roman"/>
                <w:bCs/>
                <w:szCs w:val="21"/>
              </w:rPr>
              <w:t>1min=60s</w:t>
            </w:r>
          </w:p>
          <w:p w14:paraId="177B24BC">
            <w:pPr>
              <w:jc w:val="center"/>
              <w:rPr>
                <w:rFonts w:ascii="宋体" w:hAnsi="宋体" w:cs="Times New Roman"/>
                <w:bCs/>
                <w:szCs w:val="21"/>
              </w:rPr>
            </w:pPr>
            <w:r>
              <w:rPr>
                <w:rFonts w:ascii="宋体" w:hAnsi="宋体" w:cs="Times New Roman"/>
                <w:bCs/>
                <w:szCs w:val="21"/>
              </w:rPr>
              <w:t>1h=60min=3600s</w:t>
            </w:r>
          </w:p>
          <w:p w14:paraId="6A3D09A6">
            <w:pPr>
              <w:jc w:val="center"/>
              <w:rPr>
                <w:rFonts w:ascii="宋体" w:hAnsi="宋体" w:cs="Times New Roman"/>
                <w:bCs/>
                <w:szCs w:val="21"/>
              </w:rPr>
            </w:pPr>
            <w:r>
              <w:rPr>
                <w:rFonts w:ascii="宋体" w:hAnsi="宋体" w:cs="Times New Roman"/>
                <w:bCs/>
                <w:szCs w:val="21"/>
              </w:rPr>
              <w:t>1d=24h=86400s</w:t>
            </w:r>
          </w:p>
        </w:tc>
      </w:tr>
      <w:tr w14:paraId="7CA4E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8" w:hRule="atLeast"/>
          <w:jc w:val="center"/>
        </w:trPr>
        <w:tc>
          <w:tcPr>
            <w:tcW w:w="1596" w:type="dxa"/>
            <w:tcBorders>
              <w:top w:val="nil"/>
              <w:left w:val="nil"/>
              <w:bottom w:val="nil"/>
              <w:right w:val="nil"/>
            </w:tcBorders>
            <w:vAlign w:val="center"/>
          </w:tcPr>
          <w:p w14:paraId="46B3E969">
            <w:pPr>
              <w:ind w:left="360"/>
              <w:jc w:val="center"/>
              <w:rPr>
                <w:rFonts w:ascii="宋体" w:hAnsi="宋体" w:cs="Times New Roman"/>
                <w:bCs/>
                <w:szCs w:val="21"/>
              </w:rPr>
            </w:pPr>
            <w:r>
              <w:rPr>
                <w:rFonts w:hint="eastAsia" w:ascii="宋体" w:hAnsi="宋体" w:cs="Times New Roman"/>
                <w:bCs/>
                <w:szCs w:val="21"/>
              </w:rPr>
              <w:t>平面角</w:t>
            </w:r>
          </w:p>
        </w:tc>
        <w:tc>
          <w:tcPr>
            <w:tcW w:w="1656" w:type="dxa"/>
            <w:tcBorders>
              <w:top w:val="nil"/>
              <w:left w:val="nil"/>
              <w:bottom w:val="nil"/>
              <w:right w:val="nil"/>
            </w:tcBorders>
            <w:vAlign w:val="center"/>
          </w:tcPr>
          <w:p w14:paraId="7F0E29AC">
            <w:pPr>
              <w:jc w:val="center"/>
              <w:rPr>
                <w:rFonts w:ascii="宋体" w:hAnsi="宋体" w:cs="Times New Roman"/>
                <w:bCs/>
                <w:szCs w:val="21"/>
              </w:rPr>
            </w:pPr>
            <w:r>
              <w:rPr>
                <w:rFonts w:hint="eastAsia" w:ascii="宋体" w:hAnsi="宋体" w:cs="Times New Roman"/>
                <w:bCs/>
                <w:szCs w:val="21"/>
              </w:rPr>
              <w:t>［角］秒</w:t>
            </w:r>
          </w:p>
          <w:p w14:paraId="5D61A517">
            <w:pPr>
              <w:jc w:val="center"/>
              <w:rPr>
                <w:rFonts w:ascii="宋体" w:hAnsi="宋体" w:cs="Times New Roman"/>
                <w:bCs/>
                <w:szCs w:val="21"/>
              </w:rPr>
            </w:pPr>
            <w:r>
              <w:rPr>
                <w:rFonts w:hint="eastAsia" w:ascii="宋体" w:hAnsi="宋体" w:cs="Times New Roman"/>
                <w:bCs/>
                <w:szCs w:val="21"/>
              </w:rPr>
              <w:t>［角］分</w:t>
            </w:r>
          </w:p>
          <w:p w14:paraId="06075C12">
            <w:pPr>
              <w:jc w:val="center"/>
              <w:rPr>
                <w:rFonts w:ascii="宋体" w:hAnsi="宋体" w:cs="Times New Roman"/>
                <w:bCs/>
                <w:szCs w:val="21"/>
              </w:rPr>
            </w:pPr>
            <w:r>
              <w:rPr>
                <w:rFonts w:hint="eastAsia" w:ascii="宋体" w:hAnsi="宋体" w:cs="Times New Roman"/>
                <w:bCs/>
                <w:szCs w:val="21"/>
              </w:rPr>
              <w:t>度</w:t>
            </w:r>
          </w:p>
        </w:tc>
        <w:tc>
          <w:tcPr>
            <w:tcW w:w="1236" w:type="dxa"/>
            <w:tcBorders>
              <w:top w:val="nil"/>
              <w:left w:val="nil"/>
              <w:bottom w:val="nil"/>
              <w:right w:val="nil"/>
            </w:tcBorders>
            <w:vAlign w:val="center"/>
          </w:tcPr>
          <w:p w14:paraId="6363C38D">
            <w:pPr>
              <w:jc w:val="center"/>
              <w:rPr>
                <w:rFonts w:ascii="宋体" w:hAnsi="宋体" w:cs="Times New Roman"/>
                <w:bCs/>
                <w:szCs w:val="21"/>
              </w:rPr>
            </w:pPr>
            <w:r>
              <w:rPr>
                <w:rFonts w:hint="eastAsia" w:ascii="宋体" w:hAnsi="宋体" w:cs="Times New Roman"/>
                <w:bCs/>
                <w:szCs w:val="21"/>
              </w:rPr>
              <w:t>（"）</w:t>
            </w:r>
          </w:p>
          <w:p w14:paraId="0551EE17">
            <w:pPr>
              <w:jc w:val="center"/>
              <w:rPr>
                <w:rFonts w:ascii="宋体" w:hAnsi="宋体" w:cs="Times New Roman"/>
                <w:bCs/>
                <w:szCs w:val="21"/>
              </w:rPr>
            </w:pPr>
            <w:r>
              <w:rPr>
                <w:rFonts w:hint="eastAsia" w:ascii="宋体" w:hAnsi="宋体" w:cs="Times New Roman"/>
                <w:bCs/>
                <w:szCs w:val="21"/>
              </w:rPr>
              <w:t>（'）</w:t>
            </w:r>
          </w:p>
          <w:p w14:paraId="3327911E">
            <w:pPr>
              <w:jc w:val="center"/>
              <w:rPr>
                <w:rFonts w:ascii="宋体" w:hAnsi="宋体" w:cs="Times New Roman"/>
                <w:bCs/>
                <w:szCs w:val="21"/>
              </w:rPr>
            </w:pPr>
            <w:r>
              <w:rPr>
                <w:rFonts w:hint="eastAsia" w:ascii="宋体" w:hAnsi="宋体" w:cs="Times New Roman"/>
                <w:bCs/>
                <w:szCs w:val="21"/>
              </w:rPr>
              <w:t>（°）</w:t>
            </w:r>
          </w:p>
        </w:tc>
        <w:tc>
          <w:tcPr>
            <w:tcW w:w="2613" w:type="dxa"/>
            <w:tcBorders>
              <w:top w:val="nil"/>
              <w:left w:val="nil"/>
              <w:bottom w:val="nil"/>
              <w:right w:val="nil"/>
            </w:tcBorders>
            <w:vAlign w:val="center"/>
          </w:tcPr>
          <w:p w14:paraId="0FF6FE8C">
            <w:pPr>
              <w:jc w:val="center"/>
              <w:rPr>
                <w:rFonts w:ascii="宋体" w:hAnsi="宋体" w:cs="Times New Roman"/>
                <w:bCs/>
                <w:szCs w:val="21"/>
              </w:rPr>
            </w:pPr>
            <w:r>
              <w:rPr>
                <w:rFonts w:hint="eastAsia" w:ascii="宋体" w:hAnsi="宋体" w:cs="Times New Roman"/>
                <w:bCs/>
                <w:szCs w:val="21"/>
              </w:rPr>
              <w:t>1"=（π/648000）rad</w:t>
            </w:r>
          </w:p>
          <w:p w14:paraId="119001C0">
            <w:pPr>
              <w:jc w:val="center"/>
              <w:rPr>
                <w:rFonts w:ascii="宋体" w:hAnsi="宋体" w:cs="Times New Roman"/>
                <w:bCs/>
                <w:szCs w:val="21"/>
              </w:rPr>
            </w:pPr>
            <w:r>
              <w:rPr>
                <w:rFonts w:hint="eastAsia" w:ascii="宋体" w:hAnsi="宋体" w:cs="Times New Roman"/>
                <w:bCs/>
                <w:szCs w:val="21"/>
              </w:rPr>
              <w:t>1'=60"=（π/10800）rad</w:t>
            </w:r>
          </w:p>
          <w:p w14:paraId="5C9FE1C3">
            <w:pPr>
              <w:jc w:val="center"/>
              <w:rPr>
                <w:rFonts w:ascii="宋体" w:hAnsi="宋体" w:cs="Times New Roman"/>
                <w:bCs/>
                <w:szCs w:val="21"/>
              </w:rPr>
            </w:pPr>
            <w:r>
              <w:rPr>
                <w:rFonts w:hint="eastAsia" w:ascii="宋体" w:hAnsi="宋体" w:cs="Times New Roman"/>
                <w:bCs/>
                <w:szCs w:val="21"/>
              </w:rPr>
              <w:t>1°=60'=（π/180）rad</w:t>
            </w:r>
          </w:p>
        </w:tc>
      </w:tr>
      <w:tr w14:paraId="2767FB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atLeast"/>
          <w:jc w:val="center"/>
        </w:trPr>
        <w:tc>
          <w:tcPr>
            <w:tcW w:w="1596" w:type="dxa"/>
            <w:tcBorders>
              <w:top w:val="nil"/>
              <w:left w:val="nil"/>
              <w:bottom w:val="nil"/>
              <w:right w:val="nil"/>
            </w:tcBorders>
            <w:vAlign w:val="center"/>
          </w:tcPr>
          <w:p w14:paraId="5E1E4593">
            <w:pPr>
              <w:ind w:left="360"/>
              <w:jc w:val="center"/>
              <w:rPr>
                <w:rFonts w:ascii="宋体" w:hAnsi="宋体" w:cs="Times New Roman"/>
                <w:bCs/>
                <w:szCs w:val="21"/>
              </w:rPr>
            </w:pPr>
            <w:r>
              <w:rPr>
                <w:rFonts w:hint="eastAsia" w:ascii="宋体" w:hAnsi="宋体" w:cs="Times New Roman"/>
                <w:bCs/>
                <w:szCs w:val="21"/>
              </w:rPr>
              <w:t>旋转速度</w:t>
            </w:r>
          </w:p>
        </w:tc>
        <w:tc>
          <w:tcPr>
            <w:tcW w:w="1656" w:type="dxa"/>
            <w:tcBorders>
              <w:top w:val="nil"/>
              <w:left w:val="nil"/>
              <w:bottom w:val="nil"/>
              <w:right w:val="nil"/>
            </w:tcBorders>
            <w:vAlign w:val="center"/>
          </w:tcPr>
          <w:p w14:paraId="4A5FFA09">
            <w:pPr>
              <w:jc w:val="center"/>
              <w:rPr>
                <w:rFonts w:ascii="宋体" w:hAnsi="宋体" w:cs="Times New Roman"/>
                <w:bCs/>
                <w:szCs w:val="21"/>
              </w:rPr>
            </w:pPr>
            <w:r>
              <w:rPr>
                <w:rFonts w:hint="eastAsia" w:ascii="宋体" w:hAnsi="宋体" w:cs="Times New Roman"/>
                <w:bCs/>
                <w:szCs w:val="21"/>
              </w:rPr>
              <w:t>转每分</w:t>
            </w:r>
          </w:p>
        </w:tc>
        <w:tc>
          <w:tcPr>
            <w:tcW w:w="1236" w:type="dxa"/>
            <w:tcBorders>
              <w:top w:val="nil"/>
              <w:left w:val="nil"/>
              <w:bottom w:val="nil"/>
              <w:right w:val="nil"/>
            </w:tcBorders>
            <w:vAlign w:val="center"/>
          </w:tcPr>
          <w:p w14:paraId="5F07F8BE">
            <w:pPr>
              <w:jc w:val="center"/>
              <w:rPr>
                <w:rFonts w:ascii="宋体" w:hAnsi="宋体" w:cs="Times New Roman"/>
                <w:bCs/>
                <w:szCs w:val="21"/>
              </w:rPr>
            </w:pPr>
            <w:r>
              <w:rPr>
                <w:rFonts w:hint="eastAsia" w:ascii="宋体" w:hAnsi="宋体" w:cs="Times New Roman"/>
                <w:bCs/>
                <w:szCs w:val="21"/>
              </w:rPr>
              <w:t>r/min</w:t>
            </w:r>
          </w:p>
        </w:tc>
        <w:tc>
          <w:tcPr>
            <w:tcW w:w="2613" w:type="dxa"/>
            <w:tcBorders>
              <w:top w:val="nil"/>
              <w:left w:val="nil"/>
              <w:bottom w:val="nil"/>
              <w:right w:val="nil"/>
            </w:tcBorders>
            <w:vAlign w:val="center"/>
          </w:tcPr>
          <w:p w14:paraId="4FDE8A2F">
            <w:pPr>
              <w:jc w:val="center"/>
              <w:rPr>
                <w:rFonts w:ascii="宋体" w:hAnsi="宋体" w:cs="Times New Roman"/>
                <w:bCs/>
                <w:szCs w:val="21"/>
              </w:rPr>
            </w:pPr>
            <w:r>
              <w:rPr>
                <w:rFonts w:hint="eastAsia" w:ascii="宋体" w:hAnsi="宋体" w:cs="Times New Roman"/>
                <w:bCs/>
                <w:szCs w:val="21"/>
              </w:rPr>
              <w:t>1r/min=（1/60）s</w:t>
            </w:r>
            <w:r>
              <w:rPr>
                <w:rFonts w:hint="eastAsia" w:ascii="宋体" w:hAnsi="宋体" w:cs="Times New Roman"/>
                <w:bCs/>
                <w:szCs w:val="21"/>
                <w:vertAlign w:val="superscript"/>
              </w:rPr>
              <w:t>-1</w:t>
            </w:r>
          </w:p>
        </w:tc>
      </w:tr>
      <w:tr w14:paraId="5B87E8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5" w:hRule="atLeast"/>
          <w:jc w:val="center"/>
        </w:trPr>
        <w:tc>
          <w:tcPr>
            <w:tcW w:w="1596" w:type="dxa"/>
            <w:tcBorders>
              <w:top w:val="nil"/>
              <w:left w:val="nil"/>
              <w:bottom w:val="nil"/>
              <w:right w:val="nil"/>
            </w:tcBorders>
            <w:vAlign w:val="center"/>
          </w:tcPr>
          <w:p w14:paraId="5B3783B0">
            <w:pPr>
              <w:ind w:left="360"/>
              <w:jc w:val="center"/>
              <w:rPr>
                <w:rFonts w:ascii="宋体" w:hAnsi="宋体" w:cs="Times New Roman"/>
                <w:bCs/>
                <w:szCs w:val="21"/>
              </w:rPr>
            </w:pPr>
            <w:r>
              <w:rPr>
                <w:rFonts w:hint="eastAsia" w:ascii="宋体" w:hAnsi="宋体" w:cs="Times New Roman"/>
                <w:bCs/>
                <w:szCs w:val="21"/>
              </w:rPr>
              <w:t>长度</w:t>
            </w:r>
          </w:p>
        </w:tc>
        <w:tc>
          <w:tcPr>
            <w:tcW w:w="1656" w:type="dxa"/>
            <w:tcBorders>
              <w:top w:val="nil"/>
              <w:left w:val="nil"/>
              <w:bottom w:val="nil"/>
              <w:right w:val="nil"/>
            </w:tcBorders>
            <w:vAlign w:val="center"/>
          </w:tcPr>
          <w:p w14:paraId="7BC3EEAB">
            <w:pPr>
              <w:jc w:val="center"/>
              <w:rPr>
                <w:rFonts w:ascii="宋体" w:hAnsi="宋体" w:cs="Times New Roman"/>
                <w:bCs/>
                <w:szCs w:val="21"/>
              </w:rPr>
            </w:pPr>
            <w:r>
              <w:rPr>
                <w:rFonts w:hint="eastAsia" w:ascii="宋体" w:hAnsi="宋体" w:cs="Times New Roman"/>
                <w:bCs/>
                <w:szCs w:val="21"/>
              </w:rPr>
              <w:t>海里</w:t>
            </w:r>
          </w:p>
        </w:tc>
        <w:tc>
          <w:tcPr>
            <w:tcW w:w="1236" w:type="dxa"/>
            <w:tcBorders>
              <w:top w:val="nil"/>
              <w:left w:val="nil"/>
              <w:bottom w:val="nil"/>
              <w:right w:val="nil"/>
            </w:tcBorders>
            <w:vAlign w:val="center"/>
          </w:tcPr>
          <w:p w14:paraId="26A8205E">
            <w:pPr>
              <w:jc w:val="center"/>
              <w:rPr>
                <w:rFonts w:ascii="宋体" w:hAnsi="宋体" w:cs="Times New Roman"/>
                <w:bCs/>
                <w:szCs w:val="21"/>
              </w:rPr>
            </w:pPr>
            <w:r>
              <w:rPr>
                <w:rFonts w:hint="eastAsia" w:ascii="宋体" w:hAnsi="宋体" w:cs="Times New Roman"/>
                <w:bCs/>
                <w:szCs w:val="21"/>
              </w:rPr>
              <w:t>n mile</w:t>
            </w:r>
          </w:p>
        </w:tc>
        <w:tc>
          <w:tcPr>
            <w:tcW w:w="2613" w:type="dxa"/>
            <w:tcBorders>
              <w:top w:val="nil"/>
              <w:left w:val="nil"/>
              <w:bottom w:val="nil"/>
              <w:right w:val="nil"/>
            </w:tcBorders>
            <w:vAlign w:val="center"/>
          </w:tcPr>
          <w:p w14:paraId="1AEE6E92">
            <w:pPr>
              <w:jc w:val="center"/>
              <w:rPr>
                <w:rFonts w:ascii="宋体" w:hAnsi="宋体" w:cs="Times New Roman"/>
                <w:bCs/>
                <w:szCs w:val="21"/>
              </w:rPr>
            </w:pPr>
            <w:r>
              <w:rPr>
                <w:rFonts w:hint="eastAsia" w:ascii="宋体" w:hAnsi="宋体" w:cs="Times New Roman"/>
                <w:bCs/>
                <w:szCs w:val="21"/>
              </w:rPr>
              <w:t>1n mile=1852m</w:t>
            </w:r>
          </w:p>
          <w:p w14:paraId="4814A843">
            <w:pPr>
              <w:jc w:val="center"/>
              <w:rPr>
                <w:rFonts w:ascii="宋体" w:hAnsi="宋体" w:cs="Times New Roman"/>
                <w:bCs/>
                <w:szCs w:val="21"/>
              </w:rPr>
            </w:pPr>
            <w:r>
              <w:rPr>
                <w:rFonts w:hint="eastAsia" w:ascii="宋体" w:hAnsi="宋体" w:cs="Times New Roman"/>
                <w:bCs/>
                <w:szCs w:val="21"/>
              </w:rPr>
              <w:t>（只用于航行）</w:t>
            </w:r>
          </w:p>
        </w:tc>
      </w:tr>
      <w:tr w14:paraId="6C21CC8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9" w:hRule="atLeast"/>
          <w:jc w:val="center"/>
        </w:trPr>
        <w:tc>
          <w:tcPr>
            <w:tcW w:w="1596" w:type="dxa"/>
            <w:vMerge w:val="restart"/>
            <w:tcBorders>
              <w:top w:val="nil"/>
              <w:left w:val="nil"/>
              <w:right w:val="nil"/>
            </w:tcBorders>
            <w:shd w:val="clear" w:color="auto" w:fill="auto"/>
            <w:vAlign w:val="center"/>
          </w:tcPr>
          <w:p w14:paraId="07E6F91D">
            <w:pPr>
              <w:widowControl/>
              <w:jc w:val="center"/>
              <w:rPr>
                <w:rFonts w:ascii="宋体" w:hAnsi="宋体" w:cs="宋体"/>
                <w:kern w:val="0"/>
                <w:szCs w:val="21"/>
              </w:rPr>
            </w:pPr>
            <w:r>
              <w:rPr>
                <w:rFonts w:hint="eastAsia" w:ascii="宋体" w:hAnsi="宋体" w:cs="宋体"/>
                <w:kern w:val="0"/>
                <w:szCs w:val="21"/>
              </w:rPr>
              <w:t>速度</w:t>
            </w:r>
          </w:p>
        </w:tc>
        <w:tc>
          <w:tcPr>
            <w:tcW w:w="1656" w:type="dxa"/>
            <w:vMerge w:val="restart"/>
            <w:tcBorders>
              <w:top w:val="nil"/>
              <w:left w:val="nil"/>
              <w:right w:val="nil"/>
            </w:tcBorders>
            <w:shd w:val="clear" w:color="auto" w:fill="auto"/>
            <w:vAlign w:val="center"/>
          </w:tcPr>
          <w:p w14:paraId="42EF70AD">
            <w:pPr>
              <w:widowControl/>
              <w:jc w:val="center"/>
              <w:rPr>
                <w:rFonts w:ascii="宋体" w:hAnsi="宋体" w:cs="宋体"/>
                <w:kern w:val="0"/>
                <w:szCs w:val="21"/>
              </w:rPr>
            </w:pPr>
            <w:r>
              <w:rPr>
                <w:rFonts w:hint="eastAsia" w:ascii="宋体" w:hAnsi="宋体" w:cs="宋体"/>
                <w:kern w:val="0"/>
                <w:szCs w:val="21"/>
              </w:rPr>
              <w:t>节</w:t>
            </w:r>
          </w:p>
        </w:tc>
        <w:tc>
          <w:tcPr>
            <w:tcW w:w="1236" w:type="dxa"/>
            <w:vMerge w:val="restart"/>
            <w:tcBorders>
              <w:top w:val="nil"/>
              <w:left w:val="nil"/>
              <w:right w:val="nil"/>
            </w:tcBorders>
            <w:shd w:val="clear" w:color="auto" w:fill="auto"/>
            <w:vAlign w:val="center"/>
          </w:tcPr>
          <w:p w14:paraId="76C27DF4">
            <w:pPr>
              <w:widowControl/>
              <w:jc w:val="center"/>
              <w:rPr>
                <w:rFonts w:ascii="宋体" w:hAnsi="宋体" w:cs="宋体"/>
                <w:kern w:val="0"/>
                <w:szCs w:val="21"/>
              </w:rPr>
            </w:pPr>
            <w:r>
              <w:rPr>
                <w:rFonts w:hint="eastAsia" w:ascii="宋体" w:hAnsi="宋体" w:cs="宋体"/>
                <w:kern w:val="0"/>
                <w:szCs w:val="21"/>
              </w:rPr>
              <w:t>kn</w:t>
            </w:r>
          </w:p>
        </w:tc>
        <w:tc>
          <w:tcPr>
            <w:tcW w:w="2613" w:type="dxa"/>
            <w:tcBorders>
              <w:top w:val="nil"/>
              <w:left w:val="nil"/>
              <w:bottom w:val="nil"/>
              <w:right w:val="nil"/>
            </w:tcBorders>
            <w:shd w:val="clear" w:color="auto" w:fill="auto"/>
            <w:vAlign w:val="center"/>
          </w:tcPr>
          <w:p w14:paraId="1E66E311">
            <w:pPr>
              <w:widowControl/>
              <w:jc w:val="center"/>
              <w:rPr>
                <w:rFonts w:ascii="宋体" w:hAnsi="宋体" w:cs="宋体"/>
                <w:kern w:val="0"/>
                <w:szCs w:val="21"/>
              </w:rPr>
            </w:pPr>
            <w:r>
              <w:rPr>
                <w:rFonts w:hint="eastAsia" w:ascii="宋体" w:hAnsi="宋体" w:cs="宋体"/>
                <w:kern w:val="0"/>
                <w:szCs w:val="21"/>
              </w:rPr>
              <w:t>1kn=1 n mile/h</w:t>
            </w:r>
          </w:p>
        </w:tc>
      </w:tr>
      <w:tr w14:paraId="5BDB025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596" w:type="dxa"/>
            <w:vMerge w:val="continue"/>
            <w:tcBorders>
              <w:left w:val="nil"/>
              <w:right w:val="nil"/>
            </w:tcBorders>
            <w:vAlign w:val="center"/>
          </w:tcPr>
          <w:p w14:paraId="67B05093">
            <w:pPr>
              <w:ind w:left="360"/>
              <w:jc w:val="center"/>
              <w:rPr>
                <w:rFonts w:ascii="宋体" w:hAnsi="宋体" w:cs="Times New Roman"/>
                <w:bCs/>
                <w:szCs w:val="21"/>
              </w:rPr>
            </w:pPr>
          </w:p>
        </w:tc>
        <w:tc>
          <w:tcPr>
            <w:tcW w:w="1656" w:type="dxa"/>
            <w:vMerge w:val="continue"/>
            <w:tcBorders>
              <w:left w:val="nil"/>
              <w:right w:val="nil"/>
            </w:tcBorders>
            <w:vAlign w:val="center"/>
          </w:tcPr>
          <w:p w14:paraId="72100911">
            <w:pPr>
              <w:jc w:val="center"/>
              <w:rPr>
                <w:rFonts w:ascii="宋体" w:hAnsi="宋体" w:cs="Times New Roman"/>
                <w:bCs/>
                <w:szCs w:val="21"/>
              </w:rPr>
            </w:pPr>
          </w:p>
        </w:tc>
        <w:tc>
          <w:tcPr>
            <w:tcW w:w="1236" w:type="dxa"/>
            <w:vMerge w:val="continue"/>
            <w:tcBorders>
              <w:left w:val="nil"/>
              <w:right w:val="nil"/>
            </w:tcBorders>
            <w:vAlign w:val="center"/>
          </w:tcPr>
          <w:p w14:paraId="6C38C011">
            <w:pPr>
              <w:jc w:val="center"/>
              <w:rPr>
                <w:rFonts w:ascii="宋体" w:hAnsi="宋体" w:cs="Times New Roman"/>
                <w:bCs/>
                <w:szCs w:val="21"/>
              </w:rPr>
            </w:pPr>
          </w:p>
        </w:tc>
        <w:tc>
          <w:tcPr>
            <w:tcW w:w="2613" w:type="dxa"/>
            <w:tcBorders>
              <w:top w:val="nil"/>
              <w:left w:val="nil"/>
              <w:bottom w:val="nil"/>
              <w:right w:val="nil"/>
            </w:tcBorders>
            <w:shd w:val="clear" w:color="auto" w:fill="auto"/>
            <w:vAlign w:val="center"/>
          </w:tcPr>
          <w:p w14:paraId="582D45C9">
            <w:pPr>
              <w:widowControl/>
              <w:jc w:val="center"/>
              <w:rPr>
                <w:rFonts w:ascii="宋体" w:hAnsi="宋体" w:cs="宋体"/>
                <w:kern w:val="0"/>
                <w:szCs w:val="21"/>
              </w:rPr>
            </w:pPr>
            <w:r>
              <w:rPr>
                <w:rFonts w:hint="eastAsia" w:ascii="宋体" w:hAnsi="宋体" w:cs="宋体"/>
                <w:kern w:val="0"/>
                <w:szCs w:val="21"/>
              </w:rPr>
              <w:t>=（1852/3600）m/s</w:t>
            </w:r>
          </w:p>
        </w:tc>
      </w:tr>
      <w:tr w14:paraId="783DEC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3" w:hRule="atLeast"/>
          <w:jc w:val="center"/>
        </w:trPr>
        <w:tc>
          <w:tcPr>
            <w:tcW w:w="1596" w:type="dxa"/>
            <w:vMerge w:val="continue"/>
            <w:tcBorders>
              <w:left w:val="nil"/>
              <w:bottom w:val="nil"/>
              <w:right w:val="nil"/>
            </w:tcBorders>
            <w:vAlign w:val="center"/>
          </w:tcPr>
          <w:p w14:paraId="7BF69B86">
            <w:pPr>
              <w:ind w:left="360"/>
              <w:jc w:val="center"/>
              <w:rPr>
                <w:rFonts w:ascii="宋体" w:hAnsi="宋体" w:cs="Times New Roman"/>
                <w:bCs/>
                <w:szCs w:val="21"/>
              </w:rPr>
            </w:pPr>
          </w:p>
        </w:tc>
        <w:tc>
          <w:tcPr>
            <w:tcW w:w="1656" w:type="dxa"/>
            <w:vMerge w:val="continue"/>
            <w:tcBorders>
              <w:left w:val="nil"/>
              <w:bottom w:val="nil"/>
              <w:right w:val="nil"/>
            </w:tcBorders>
            <w:vAlign w:val="center"/>
          </w:tcPr>
          <w:p w14:paraId="3EB9598B">
            <w:pPr>
              <w:jc w:val="center"/>
              <w:rPr>
                <w:rFonts w:ascii="宋体" w:hAnsi="宋体" w:cs="Times New Roman"/>
                <w:bCs/>
                <w:szCs w:val="21"/>
              </w:rPr>
            </w:pPr>
          </w:p>
        </w:tc>
        <w:tc>
          <w:tcPr>
            <w:tcW w:w="1236" w:type="dxa"/>
            <w:vMerge w:val="continue"/>
            <w:tcBorders>
              <w:left w:val="nil"/>
              <w:bottom w:val="nil"/>
              <w:right w:val="nil"/>
            </w:tcBorders>
            <w:vAlign w:val="center"/>
          </w:tcPr>
          <w:p w14:paraId="67ACF8B1">
            <w:pPr>
              <w:jc w:val="center"/>
              <w:rPr>
                <w:rFonts w:ascii="宋体" w:hAnsi="宋体" w:cs="Times New Roman"/>
                <w:bCs/>
                <w:szCs w:val="21"/>
              </w:rPr>
            </w:pPr>
          </w:p>
        </w:tc>
        <w:tc>
          <w:tcPr>
            <w:tcW w:w="2613" w:type="dxa"/>
            <w:tcBorders>
              <w:top w:val="nil"/>
              <w:left w:val="nil"/>
              <w:bottom w:val="nil"/>
              <w:right w:val="nil"/>
            </w:tcBorders>
            <w:shd w:val="clear" w:color="auto" w:fill="auto"/>
            <w:vAlign w:val="center"/>
          </w:tcPr>
          <w:p w14:paraId="71CD9E47">
            <w:pPr>
              <w:widowControl/>
              <w:jc w:val="center"/>
              <w:rPr>
                <w:rFonts w:ascii="宋体" w:hAnsi="宋体" w:cs="宋体"/>
                <w:kern w:val="0"/>
                <w:szCs w:val="21"/>
              </w:rPr>
            </w:pPr>
            <w:r>
              <w:rPr>
                <w:rFonts w:hint="eastAsia" w:ascii="宋体" w:hAnsi="宋体" w:cs="宋体"/>
                <w:kern w:val="0"/>
                <w:szCs w:val="21"/>
              </w:rPr>
              <w:t>（只用于航行）</w:t>
            </w:r>
          </w:p>
        </w:tc>
      </w:tr>
      <w:tr w14:paraId="05AAA3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0" w:hRule="atLeast"/>
          <w:jc w:val="center"/>
        </w:trPr>
        <w:tc>
          <w:tcPr>
            <w:tcW w:w="1596" w:type="dxa"/>
            <w:vMerge w:val="restart"/>
            <w:tcBorders>
              <w:top w:val="nil"/>
              <w:left w:val="nil"/>
              <w:right w:val="nil"/>
            </w:tcBorders>
            <w:shd w:val="clear" w:color="auto" w:fill="auto"/>
            <w:vAlign w:val="center"/>
          </w:tcPr>
          <w:p w14:paraId="7AB6FF8F">
            <w:pPr>
              <w:widowControl/>
              <w:jc w:val="center"/>
              <w:rPr>
                <w:rFonts w:ascii="宋体" w:hAnsi="宋体" w:cs="宋体"/>
                <w:kern w:val="0"/>
                <w:szCs w:val="21"/>
              </w:rPr>
            </w:pPr>
            <w:r>
              <w:rPr>
                <w:rFonts w:hint="eastAsia" w:ascii="宋体" w:hAnsi="宋体" w:cs="宋体"/>
                <w:kern w:val="0"/>
                <w:szCs w:val="21"/>
              </w:rPr>
              <w:t>质量</w:t>
            </w:r>
          </w:p>
        </w:tc>
        <w:tc>
          <w:tcPr>
            <w:tcW w:w="1656" w:type="dxa"/>
            <w:tcBorders>
              <w:top w:val="nil"/>
              <w:left w:val="nil"/>
              <w:bottom w:val="nil"/>
              <w:right w:val="nil"/>
            </w:tcBorders>
            <w:shd w:val="clear" w:color="auto" w:fill="auto"/>
            <w:vAlign w:val="center"/>
          </w:tcPr>
          <w:p w14:paraId="59770B75">
            <w:pPr>
              <w:widowControl/>
              <w:jc w:val="center"/>
              <w:rPr>
                <w:rFonts w:ascii="宋体" w:hAnsi="宋体" w:cs="宋体"/>
                <w:kern w:val="0"/>
                <w:szCs w:val="21"/>
              </w:rPr>
            </w:pPr>
            <w:r>
              <w:rPr>
                <w:rFonts w:hint="eastAsia" w:ascii="宋体" w:hAnsi="宋体" w:cs="宋体"/>
                <w:kern w:val="0"/>
                <w:szCs w:val="21"/>
              </w:rPr>
              <w:t>吨</w:t>
            </w:r>
          </w:p>
        </w:tc>
        <w:tc>
          <w:tcPr>
            <w:tcW w:w="1236" w:type="dxa"/>
            <w:tcBorders>
              <w:top w:val="nil"/>
              <w:left w:val="nil"/>
              <w:bottom w:val="nil"/>
              <w:right w:val="nil"/>
            </w:tcBorders>
            <w:shd w:val="clear" w:color="auto" w:fill="auto"/>
            <w:vAlign w:val="center"/>
          </w:tcPr>
          <w:p w14:paraId="46FF60BE">
            <w:pPr>
              <w:widowControl/>
              <w:jc w:val="center"/>
              <w:rPr>
                <w:rFonts w:ascii="宋体" w:hAnsi="宋体" w:cs="宋体"/>
                <w:kern w:val="0"/>
                <w:szCs w:val="21"/>
              </w:rPr>
            </w:pPr>
            <w:r>
              <w:rPr>
                <w:rFonts w:hint="eastAsia" w:ascii="宋体" w:hAnsi="宋体" w:cs="宋体"/>
                <w:kern w:val="0"/>
                <w:szCs w:val="21"/>
              </w:rPr>
              <w:t>t</w:t>
            </w:r>
          </w:p>
        </w:tc>
        <w:tc>
          <w:tcPr>
            <w:tcW w:w="2613" w:type="dxa"/>
            <w:tcBorders>
              <w:top w:val="nil"/>
              <w:left w:val="nil"/>
              <w:bottom w:val="nil"/>
              <w:right w:val="nil"/>
            </w:tcBorders>
            <w:shd w:val="clear" w:color="auto" w:fill="auto"/>
            <w:vAlign w:val="center"/>
          </w:tcPr>
          <w:p w14:paraId="4E2F3FAD">
            <w:pPr>
              <w:widowControl/>
              <w:jc w:val="center"/>
              <w:rPr>
                <w:rFonts w:ascii="宋体" w:hAnsi="宋体" w:cs="宋体"/>
                <w:kern w:val="0"/>
                <w:szCs w:val="21"/>
              </w:rPr>
            </w:pPr>
            <w:r>
              <w:rPr>
                <w:rFonts w:hint="eastAsia" w:ascii="宋体" w:hAnsi="宋体" w:cs="宋体"/>
                <w:kern w:val="0"/>
                <w:szCs w:val="21"/>
              </w:rPr>
              <w:t>1t=10</w:t>
            </w:r>
            <w:r>
              <w:rPr>
                <w:rFonts w:hint="eastAsia" w:ascii="宋体" w:hAnsi="宋体" w:cs="宋体"/>
                <w:kern w:val="0"/>
                <w:szCs w:val="21"/>
                <w:vertAlign w:val="superscript"/>
              </w:rPr>
              <w:t>3</w:t>
            </w:r>
            <w:r>
              <w:rPr>
                <w:rFonts w:hint="eastAsia" w:ascii="宋体" w:hAnsi="宋体" w:cs="宋体"/>
                <w:kern w:val="0"/>
                <w:szCs w:val="21"/>
              </w:rPr>
              <w:t>kg</w:t>
            </w:r>
          </w:p>
        </w:tc>
      </w:tr>
      <w:tr w14:paraId="55B654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jc w:val="center"/>
        </w:trPr>
        <w:tc>
          <w:tcPr>
            <w:tcW w:w="1596" w:type="dxa"/>
            <w:vMerge w:val="continue"/>
            <w:tcBorders>
              <w:left w:val="nil"/>
              <w:bottom w:val="nil"/>
              <w:right w:val="nil"/>
            </w:tcBorders>
            <w:vAlign w:val="center"/>
          </w:tcPr>
          <w:p w14:paraId="7E5C60B1">
            <w:pPr>
              <w:ind w:left="360"/>
              <w:jc w:val="center"/>
              <w:rPr>
                <w:rFonts w:ascii="宋体" w:hAnsi="宋体" w:cs="Times New Roman"/>
                <w:bCs/>
                <w:szCs w:val="21"/>
              </w:rPr>
            </w:pPr>
          </w:p>
        </w:tc>
        <w:tc>
          <w:tcPr>
            <w:tcW w:w="1656" w:type="dxa"/>
            <w:tcBorders>
              <w:top w:val="nil"/>
              <w:left w:val="nil"/>
              <w:bottom w:val="nil"/>
              <w:right w:val="nil"/>
            </w:tcBorders>
            <w:shd w:val="clear" w:color="auto" w:fill="auto"/>
            <w:vAlign w:val="center"/>
          </w:tcPr>
          <w:p w14:paraId="38F67497">
            <w:pPr>
              <w:widowControl/>
              <w:jc w:val="center"/>
              <w:rPr>
                <w:rFonts w:ascii="宋体" w:hAnsi="宋体" w:cs="宋体"/>
                <w:kern w:val="0"/>
                <w:szCs w:val="21"/>
              </w:rPr>
            </w:pPr>
            <w:r>
              <w:rPr>
                <w:rFonts w:hint="eastAsia" w:ascii="宋体" w:hAnsi="宋体" w:cs="宋体"/>
                <w:kern w:val="0"/>
                <w:szCs w:val="21"/>
              </w:rPr>
              <w:t>原子质量单位</w:t>
            </w:r>
          </w:p>
        </w:tc>
        <w:tc>
          <w:tcPr>
            <w:tcW w:w="1236" w:type="dxa"/>
            <w:tcBorders>
              <w:top w:val="nil"/>
              <w:left w:val="nil"/>
              <w:bottom w:val="nil"/>
              <w:right w:val="nil"/>
            </w:tcBorders>
            <w:shd w:val="clear" w:color="auto" w:fill="auto"/>
            <w:vAlign w:val="center"/>
          </w:tcPr>
          <w:p w14:paraId="61E39C4C">
            <w:pPr>
              <w:widowControl/>
              <w:jc w:val="center"/>
              <w:rPr>
                <w:rFonts w:ascii="宋体" w:hAnsi="宋体" w:cs="宋体"/>
                <w:kern w:val="0"/>
                <w:szCs w:val="21"/>
              </w:rPr>
            </w:pPr>
            <w:r>
              <w:rPr>
                <w:rFonts w:hint="eastAsia" w:ascii="宋体" w:hAnsi="宋体" w:cs="宋体"/>
                <w:kern w:val="0"/>
                <w:szCs w:val="21"/>
              </w:rPr>
              <w:t>u</w:t>
            </w:r>
          </w:p>
        </w:tc>
        <w:tc>
          <w:tcPr>
            <w:tcW w:w="2613" w:type="dxa"/>
            <w:tcBorders>
              <w:top w:val="nil"/>
              <w:left w:val="nil"/>
              <w:bottom w:val="nil"/>
              <w:right w:val="nil"/>
            </w:tcBorders>
            <w:shd w:val="clear" w:color="auto" w:fill="auto"/>
            <w:vAlign w:val="center"/>
          </w:tcPr>
          <w:p w14:paraId="73EFE879">
            <w:pPr>
              <w:widowControl/>
              <w:jc w:val="center"/>
              <w:rPr>
                <w:rFonts w:ascii="宋体" w:hAnsi="宋体" w:cs="宋体"/>
                <w:kern w:val="0"/>
                <w:szCs w:val="21"/>
              </w:rPr>
            </w:pPr>
            <w:r>
              <w:rPr>
                <w:rFonts w:hint="eastAsia" w:ascii="宋体" w:hAnsi="宋体" w:cs="宋体"/>
                <w:kern w:val="0"/>
                <w:szCs w:val="21"/>
              </w:rPr>
              <w:t>1u≈1.6605655×10</w:t>
            </w:r>
            <w:r>
              <w:rPr>
                <w:rFonts w:hint="eastAsia" w:ascii="宋体" w:hAnsi="宋体" w:cs="宋体"/>
                <w:kern w:val="0"/>
                <w:szCs w:val="21"/>
                <w:vertAlign w:val="superscript"/>
              </w:rPr>
              <w:t>-27</w:t>
            </w:r>
            <w:r>
              <w:rPr>
                <w:rFonts w:hint="eastAsia" w:ascii="宋体" w:hAnsi="宋体" w:cs="宋体"/>
                <w:kern w:val="0"/>
                <w:szCs w:val="21"/>
              </w:rPr>
              <w:t>kg</w:t>
            </w:r>
          </w:p>
        </w:tc>
      </w:tr>
      <w:tr w14:paraId="1F4059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96" w:type="dxa"/>
            <w:tcBorders>
              <w:top w:val="nil"/>
              <w:left w:val="nil"/>
              <w:bottom w:val="nil"/>
              <w:right w:val="nil"/>
            </w:tcBorders>
            <w:shd w:val="clear" w:color="auto" w:fill="auto"/>
            <w:vAlign w:val="center"/>
          </w:tcPr>
          <w:p w14:paraId="4EC65EAA">
            <w:pPr>
              <w:widowControl/>
              <w:jc w:val="center"/>
              <w:rPr>
                <w:rFonts w:ascii="宋体" w:hAnsi="宋体" w:cs="宋体"/>
                <w:kern w:val="0"/>
                <w:szCs w:val="21"/>
              </w:rPr>
            </w:pPr>
            <w:r>
              <w:rPr>
                <w:rFonts w:hint="eastAsia" w:ascii="宋体" w:hAnsi="宋体" w:cs="宋体"/>
                <w:kern w:val="0"/>
                <w:szCs w:val="21"/>
              </w:rPr>
              <w:t>体积</w:t>
            </w:r>
          </w:p>
        </w:tc>
        <w:tc>
          <w:tcPr>
            <w:tcW w:w="1656" w:type="dxa"/>
            <w:tcBorders>
              <w:top w:val="nil"/>
              <w:left w:val="nil"/>
              <w:bottom w:val="nil"/>
              <w:right w:val="nil"/>
            </w:tcBorders>
            <w:shd w:val="clear" w:color="auto" w:fill="auto"/>
            <w:vAlign w:val="center"/>
          </w:tcPr>
          <w:p w14:paraId="2B2A7015">
            <w:pPr>
              <w:widowControl/>
              <w:jc w:val="center"/>
              <w:rPr>
                <w:rFonts w:ascii="宋体" w:hAnsi="宋体" w:cs="宋体"/>
                <w:kern w:val="0"/>
                <w:szCs w:val="21"/>
              </w:rPr>
            </w:pPr>
            <w:r>
              <w:rPr>
                <w:rFonts w:hint="eastAsia" w:ascii="宋体" w:hAnsi="宋体" w:cs="宋体"/>
                <w:kern w:val="0"/>
                <w:szCs w:val="21"/>
              </w:rPr>
              <w:t>升</w:t>
            </w:r>
          </w:p>
        </w:tc>
        <w:tc>
          <w:tcPr>
            <w:tcW w:w="1236" w:type="dxa"/>
            <w:tcBorders>
              <w:top w:val="nil"/>
              <w:left w:val="nil"/>
              <w:bottom w:val="nil"/>
              <w:right w:val="nil"/>
            </w:tcBorders>
            <w:shd w:val="clear" w:color="auto" w:fill="auto"/>
            <w:vAlign w:val="center"/>
          </w:tcPr>
          <w:p w14:paraId="161AA4AE">
            <w:pPr>
              <w:widowControl/>
              <w:jc w:val="center"/>
              <w:rPr>
                <w:rFonts w:ascii="宋体" w:hAnsi="宋体" w:cs="宋体"/>
                <w:kern w:val="0"/>
                <w:szCs w:val="21"/>
              </w:rPr>
            </w:pPr>
            <w:r>
              <w:rPr>
                <w:rFonts w:hint="eastAsia" w:ascii="宋体" w:hAnsi="宋体" w:cs="宋体"/>
                <w:kern w:val="0"/>
                <w:szCs w:val="21"/>
              </w:rPr>
              <w:t>L，（1）</w:t>
            </w:r>
          </w:p>
        </w:tc>
        <w:tc>
          <w:tcPr>
            <w:tcW w:w="2613" w:type="dxa"/>
            <w:tcBorders>
              <w:top w:val="nil"/>
              <w:left w:val="nil"/>
              <w:bottom w:val="nil"/>
              <w:right w:val="nil"/>
            </w:tcBorders>
            <w:shd w:val="clear" w:color="auto" w:fill="auto"/>
            <w:vAlign w:val="center"/>
          </w:tcPr>
          <w:p w14:paraId="172C72E4">
            <w:pPr>
              <w:widowControl/>
              <w:jc w:val="center"/>
              <w:rPr>
                <w:rFonts w:ascii="宋体" w:hAnsi="宋体" w:cs="宋体"/>
                <w:kern w:val="0"/>
                <w:szCs w:val="21"/>
              </w:rPr>
            </w:pPr>
            <w:r>
              <w:rPr>
                <w:rFonts w:hint="eastAsia" w:ascii="宋体" w:hAnsi="宋体" w:cs="宋体"/>
                <w:kern w:val="0"/>
                <w:szCs w:val="21"/>
              </w:rPr>
              <w:t>1L=1dm</w:t>
            </w:r>
            <w:r>
              <w:rPr>
                <w:rFonts w:hint="eastAsia" w:ascii="宋体" w:hAnsi="宋体" w:cs="宋体"/>
                <w:kern w:val="0"/>
                <w:szCs w:val="21"/>
                <w:vertAlign w:val="superscript"/>
              </w:rPr>
              <w:t>3</w:t>
            </w:r>
            <w:r>
              <w:rPr>
                <w:rFonts w:hint="eastAsia" w:ascii="宋体" w:hAnsi="宋体" w:cs="宋体"/>
                <w:kern w:val="0"/>
                <w:szCs w:val="21"/>
              </w:rPr>
              <w:t>=10</w:t>
            </w:r>
            <w:r>
              <w:rPr>
                <w:rFonts w:hint="eastAsia" w:ascii="宋体" w:hAnsi="宋体" w:cs="宋体"/>
                <w:kern w:val="0"/>
                <w:szCs w:val="21"/>
                <w:vertAlign w:val="superscript"/>
              </w:rPr>
              <w:t>-3</w:t>
            </w:r>
            <w:r>
              <w:rPr>
                <w:rFonts w:hint="eastAsia" w:ascii="宋体" w:hAnsi="宋体" w:cs="宋体"/>
                <w:kern w:val="0"/>
                <w:szCs w:val="21"/>
              </w:rPr>
              <w:t xml:space="preserve"> m</w:t>
            </w:r>
            <w:r>
              <w:rPr>
                <w:rFonts w:hint="eastAsia" w:ascii="宋体" w:hAnsi="宋体" w:cs="宋体"/>
                <w:kern w:val="0"/>
                <w:szCs w:val="21"/>
                <w:vertAlign w:val="superscript"/>
              </w:rPr>
              <w:t>3</w:t>
            </w:r>
          </w:p>
        </w:tc>
      </w:tr>
      <w:tr w14:paraId="24E7CD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8" w:hRule="atLeast"/>
          <w:jc w:val="center"/>
        </w:trPr>
        <w:tc>
          <w:tcPr>
            <w:tcW w:w="1596" w:type="dxa"/>
            <w:tcBorders>
              <w:top w:val="nil"/>
              <w:left w:val="nil"/>
              <w:bottom w:val="nil"/>
              <w:right w:val="nil"/>
            </w:tcBorders>
            <w:shd w:val="clear" w:color="auto" w:fill="auto"/>
            <w:vAlign w:val="center"/>
          </w:tcPr>
          <w:p w14:paraId="02C34BC0">
            <w:pPr>
              <w:widowControl/>
              <w:jc w:val="center"/>
              <w:rPr>
                <w:rFonts w:ascii="宋体" w:hAnsi="宋体" w:cs="宋体"/>
                <w:kern w:val="0"/>
                <w:szCs w:val="21"/>
              </w:rPr>
            </w:pPr>
            <w:r>
              <w:rPr>
                <w:rFonts w:hint="eastAsia" w:ascii="宋体" w:hAnsi="宋体" w:cs="宋体"/>
                <w:kern w:val="0"/>
                <w:szCs w:val="21"/>
              </w:rPr>
              <w:t>能</w:t>
            </w:r>
          </w:p>
        </w:tc>
        <w:tc>
          <w:tcPr>
            <w:tcW w:w="1656" w:type="dxa"/>
            <w:tcBorders>
              <w:top w:val="nil"/>
              <w:left w:val="nil"/>
              <w:bottom w:val="nil"/>
              <w:right w:val="nil"/>
            </w:tcBorders>
            <w:shd w:val="clear" w:color="auto" w:fill="auto"/>
            <w:vAlign w:val="center"/>
          </w:tcPr>
          <w:p w14:paraId="193DB289">
            <w:pPr>
              <w:widowControl/>
              <w:jc w:val="center"/>
              <w:rPr>
                <w:rFonts w:ascii="宋体" w:hAnsi="宋体" w:cs="宋体"/>
                <w:kern w:val="0"/>
                <w:szCs w:val="21"/>
              </w:rPr>
            </w:pPr>
            <w:r>
              <w:rPr>
                <w:rFonts w:hint="eastAsia" w:ascii="宋体" w:hAnsi="宋体" w:cs="宋体"/>
                <w:kern w:val="0"/>
                <w:szCs w:val="21"/>
              </w:rPr>
              <w:t>电子伏</w:t>
            </w:r>
          </w:p>
        </w:tc>
        <w:tc>
          <w:tcPr>
            <w:tcW w:w="1236" w:type="dxa"/>
            <w:tcBorders>
              <w:top w:val="nil"/>
              <w:left w:val="nil"/>
              <w:bottom w:val="nil"/>
              <w:right w:val="nil"/>
            </w:tcBorders>
            <w:shd w:val="clear" w:color="auto" w:fill="auto"/>
            <w:vAlign w:val="center"/>
          </w:tcPr>
          <w:p w14:paraId="6EF6E492">
            <w:pPr>
              <w:widowControl/>
              <w:jc w:val="center"/>
              <w:rPr>
                <w:rFonts w:ascii="宋体" w:hAnsi="宋体" w:cs="宋体"/>
                <w:kern w:val="0"/>
                <w:szCs w:val="21"/>
              </w:rPr>
            </w:pPr>
            <w:r>
              <w:rPr>
                <w:rFonts w:hint="eastAsia" w:ascii="宋体" w:hAnsi="宋体" w:cs="宋体"/>
                <w:kern w:val="0"/>
                <w:szCs w:val="21"/>
              </w:rPr>
              <w:t>eV</w:t>
            </w:r>
          </w:p>
        </w:tc>
        <w:tc>
          <w:tcPr>
            <w:tcW w:w="2613" w:type="dxa"/>
            <w:tcBorders>
              <w:top w:val="nil"/>
              <w:left w:val="nil"/>
              <w:bottom w:val="nil"/>
              <w:right w:val="nil"/>
            </w:tcBorders>
            <w:shd w:val="clear" w:color="auto" w:fill="auto"/>
            <w:vAlign w:val="center"/>
          </w:tcPr>
          <w:p w14:paraId="10ABABBB">
            <w:pPr>
              <w:widowControl/>
              <w:jc w:val="center"/>
              <w:rPr>
                <w:rFonts w:ascii="宋体" w:hAnsi="宋体" w:cs="宋体"/>
                <w:kern w:val="0"/>
                <w:szCs w:val="21"/>
              </w:rPr>
            </w:pPr>
            <w:r>
              <w:rPr>
                <w:rFonts w:hint="eastAsia" w:ascii="宋体" w:hAnsi="宋体" w:cs="宋体"/>
                <w:kern w:val="0"/>
                <w:szCs w:val="21"/>
              </w:rPr>
              <w:t>1eV≈1.6021892×10</w:t>
            </w:r>
            <w:r>
              <w:rPr>
                <w:rFonts w:hint="eastAsia" w:ascii="宋体" w:hAnsi="宋体" w:cs="宋体"/>
                <w:kern w:val="0"/>
                <w:szCs w:val="21"/>
                <w:vertAlign w:val="superscript"/>
              </w:rPr>
              <w:t>-19</w:t>
            </w:r>
            <w:r>
              <w:rPr>
                <w:rFonts w:hint="eastAsia" w:ascii="宋体" w:hAnsi="宋体" w:cs="宋体"/>
                <w:kern w:val="0"/>
                <w:szCs w:val="21"/>
              </w:rPr>
              <w:t>J</w:t>
            </w:r>
          </w:p>
        </w:tc>
      </w:tr>
      <w:tr w14:paraId="400E11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8" w:hRule="atLeast"/>
          <w:jc w:val="center"/>
        </w:trPr>
        <w:tc>
          <w:tcPr>
            <w:tcW w:w="1596" w:type="dxa"/>
            <w:tcBorders>
              <w:top w:val="nil"/>
              <w:left w:val="nil"/>
              <w:bottom w:val="nil"/>
              <w:right w:val="nil"/>
            </w:tcBorders>
            <w:shd w:val="clear" w:color="auto" w:fill="auto"/>
            <w:vAlign w:val="center"/>
          </w:tcPr>
          <w:p w14:paraId="6BC81870">
            <w:pPr>
              <w:widowControl/>
              <w:jc w:val="center"/>
              <w:rPr>
                <w:rFonts w:ascii="宋体" w:hAnsi="宋体" w:cs="宋体"/>
                <w:kern w:val="0"/>
                <w:szCs w:val="21"/>
              </w:rPr>
            </w:pPr>
            <w:r>
              <w:rPr>
                <w:rFonts w:hint="eastAsia" w:ascii="宋体" w:hAnsi="宋体" w:cs="宋体"/>
                <w:kern w:val="0"/>
                <w:szCs w:val="21"/>
              </w:rPr>
              <w:t>级差</w:t>
            </w:r>
          </w:p>
        </w:tc>
        <w:tc>
          <w:tcPr>
            <w:tcW w:w="1656" w:type="dxa"/>
            <w:tcBorders>
              <w:top w:val="nil"/>
              <w:left w:val="nil"/>
              <w:bottom w:val="nil"/>
              <w:right w:val="nil"/>
            </w:tcBorders>
            <w:shd w:val="clear" w:color="auto" w:fill="auto"/>
            <w:vAlign w:val="center"/>
          </w:tcPr>
          <w:p w14:paraId="765E6C0F">
            <w:pPr>
              <w:widowControl/>
              <w:jc w:val="center"/>
              <w:rPr>
                <w:rFonts w:ascii="宋体" w:hAnsi="宋体" w:cs="宋体"/>
                <w:kern w:val="0"/>
                <w:szCs w:val="21"/>
              </w:rPr>
            </w:pPr>
            <w:r>
              <w:rPr>
                <w:rFonts w:hint="eastAsia" w:ascii="宋体" w:hAnsi="宋体" w:cs="宋体"/>
                <w:kern w:val="0"/>
                <w:szCs w:val="21"/>
              </w:rPr>
              <w:t>分贝</w:t>
            </w:r>
          </w:p>
        </w:tc>
        <w:tc>
          <w:tcPr>
            <w:tcW w:w="1236" w:type="dxa"/>
            <w:tcBorders>
              <w:top w:val="nil"/>
              <w:left w:val="nil"/>
              <w:bottom w:val="nil"/>
              <w:right w:val="nil"/>
            </w:tcBorders>
            <w:shd w:val="clear" w:color="auto" w:fill="auto"/>
            <w:vAlign w:val="center"/>
          </w:tcPr>
          <w:p w14:paraId="1F646088">
            <w:pPr>
              <w:widowControl/>
              <w:jc w:val="center"/>
              <w:rPr>
                <w:rFonts w:ascii="宋体" w:hAnsi="宋体" w:cs="宋体"/>
                <w:kern w:val="0"/>
                <w:szCs w:val="21"/>
              </w:rPr>
            </w:pPr>
            <w:r>
              <w:rPr>
                <w:rFonts w:hint="eastAsia" w:ascii="宋体" w:hAnsi="宋体" w:cs="宋体"/>
                <w:kern w:val="0"/>
                <w:szCs w:val="21"/>
              </w:rPr>
              <w:t>dB</w:t>
            </w:r>
          </w:p>
        </w:tc>
        <w:tc>
          <w:tcPr>
            <w:tcW w:w="2613" w:type="dxa"/>
            <w:tcBorders>
              <w:top w:val="nil"/>
              <w:left w:val="nil"/>
              <w:bottom w:val="nil"/>
              <w:right w:val="nil"/>
            </w:tcBorders>
            <w:shd w:val="clear" w:color="auto" w:fill="auto"/>
            <w:vAlign w:val="center"/>
          </w:tcPr>
          <w:p w14:paraId="68D7F63B">
            <w:pPr>
              <w:widowControl/>
              <w:jc w:val="center"/>
              <w:rPr>
                <w:rFonts w:ascii="宋体" w:hAnsi="宋体" w:cs="宋体"/>
                <w:kern w:val="0"/>
                <w:szCs w:val="21"/>
              </w:rPr>
            </w:pPr>
          </w:p>
        </w:tc>
      </w:tr>
      <w:tr w14:paraId="58C1151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9" w:hRule="atLeast"/>
          <w:jc w:val="center"/>
        </w:trPr>
        <w:tc>
          <w:tcPr>
            <w:tcW w:w="1596" w:type="dxa"/>
            <w:tcBorders>
              <w:top w:val="nil"/>
              <w:left w:val="nil"/>
              <w:bottom w:val="single" w:color="auto" w:sz="4" w:space="0"/>
              <w:right w:val="nil"/>
            </w:tcBorders>
            <w:shd w:val="clear" w:color="auto" w:fill="auto"/>
            <w:vAlign w:val="center"/>
          </w:tcPr>
          <w:p w14:paraId="76C01E59">
            <w:pPr>
              <w:widowControl/>
              <w:jc w:val="center"/>
              <w:rPr>
                <w:rFonts w:ascii="宋体" w:hAnsi="宋体" w:cs="宋体"/>
                <w:kern w:val="0"/>
                <w:szCs w:val="21"/>
              </w:rPr>
            </w:pPr>
            <w:r>
              <w:rPr>
                <w:rFonts w:hint="eastAsia" w:ascii="宋体" w:hAnsi="宋体" w:cs="宋体"/>
                <w:kern w:val="0"/>
                <w:szCs w:val="21"/>
              </w:rPr>
              <w:t>级密度</w:t>
            </w:r>
          </w:p>
        </w:tc>
        <w:tc>
          <w:tcPr>
            <w:tcW w:w="1656" w:type="dxa"/>
            <w:tcBorders>
              <w:top w:val="nil"/>
              <w:left w:val="nil"/>
              <w:bottom w:val="single" w:color="auto" w:sz="4" w:space="0"/>
              <w:right w:val="nil"/>
            </w:tcBorders>
            <w:shd w:val="clear" w:color="auto" w:fill="auto"/>
            <w:vAlign w:val="center"/>
          </w:tcPr>
          <w:p w14:paraId="435937AA">
            <w:pPr>
              <w:widowControl/>
              <w:jc w:val="center"/>
              <w:rPr>
                <w:rFonts w:ascii="宋体" w:hAnsi="宋体" w:cs="宋体"/>
                <w:kern w:val="0"/>
                <w:szCs w:val="21"/>
              </w:rPr>
            </w:pPr>
            <w:r>
              <w:rPr>
                <w:rFonts w:hint="eastAsia" w:ascii="宋体" w:hAnsi="宋体" w:cs="宋体"/>
                <w:kern w:val="0"/>
                <w:szCs w:val="21"/>
              </w:rPr>
              <w:t>特［克斯］</w:t>
            </w:r>
          </w:p>
        </w:tc>
        <w:tc>
          <w:tcPr>
            <w:tcW w:w="1236" w:type="dxa"/>
            <w:tcBorders>
              <w:top w:val="nil"/>
              <w:left w:val="nil"/>
              <w:bottom w:val="single" w:color="auto" w:sz="4" w:space="0"/>
              <w:right w:val="nil"/>
            </w:tcBorders>
            <w:shd w:val="clear" w:color="auto" w:fill="auto"/>
            <w:vAlign w:val="center"/>
          </w:tcPr>
          <w:p w14:paraId="50B94DD9">
            <w:pPr>
              <w:widowControl/>
              <w:jc w:val="center"/>
              <w:rPr>
                <w:rFonts w:ascii="宋体" w:hAnsi="宋体" w:cs="宋体"/>
                <w:kern w:val="0"/>
                <w:szCs w:val="21"/>
              </w:rPr>
            </w:pPr>
            <w:r>
              <w:rPr>
                <w:rFonts w:hint="eastAsia" w:ascii="宋体" w:hAnsi="宋体" w:cs="宋体"/>
                <w:kern w:val="0"/>
                <w:szCs w:val="21"/>
              </w:rPr>
              <w:t xml:space="preserve">tex </w:t>
            </w:r>
          </w:p>
        </w:tc>
        <w:tc>
          <w:tcPr>
            <w:tcW w:w="2613" w:type="dxa"/>
            <w:tcBorders>
              <w:top w:val="nil"/>
              <w:left w:val="nil"/>
              <w:bottom w:val="single" w:color="auto" w:sz="4" w:space="0"/>
              <w:right w:val="nil"/>
            </w:tcBorders>
            <w:shd w:val="clear" w:color="auto" w:fill="auto"/>
            <w:vAlign w:val="center"/>
          </w:tcPr>
          <w:p w14:paraId="6FEC568B">
            <w:pPr>
              <w:widowControl/>
              <w:jc w:val="center"/>
              <w:rPr>
                <w:rFonts w:ascii="宋体" w:hAnsi="宋体" w:cs="宋体"/>
                <w:kern w:val="0"/>
                <w:szCs w:val="21"/>
              </w:rPr>
            </w:pPr>
            <w:r>
              <w:rPr>
                <w:rFonts w:hint="eastAsia" w:ascii="宋体" w:hAnsi="宋体" w:cs="宋体"/>
                <w:kern w:val="0"/>
                <w:szCs w:val="21"/>
              </w:rPr>
              <w:t>1 tex=1g/km</w:t>
            </w:r>
          </w:p>
        </w:tc>
      </w:tr>
    </w:tbl>
    <w:p w14:paraId="02532AA4">
      <w:pPr>
        <w:spacing w:line="300" w:lineRule="auto"/>
        <w:ind w:firstLine="480" w:firstLineChars="200"/>
        <w:rPr>
          <w:rFonts w:ascii="宋体" w:hAnsi="宋体" w:cs="Times New Roman"/>
          <w:sz w:val="24"/>
          <w:szCs w:val="24"/>
        </w:rPr>
      </w:pPr>
    </w:p>
    <w:p w14:paraId="4B977ECA">
      <w:pPr>
        <w:pStyle w:val="12"/>
      </w:pPr>
      <w:bookmarkStart w:id="141" w:name="_Ref990851568"/>
      <w:r>
        <w:t xml:space="preserve">表 </w:t>
      </w:r>
      <w:r>
        <w:fldChar w:fldCharType="begin"/>
      </w:r>
      <w:r>
        <w:instrText xml:space="preserve"> STYLEREF 1 \s </w:instrText>
      </w:r>
      <w:r>
        <w:fldChar w:fldCharType="separate"/>
      </w:r>
      <w:r>
        <w:t>2</w:t>
      </w:r>
      <w:r>
        <w:fldChar w:fldCharType="end"/>
      </w:r>
      <w:r>
        <w:rPr>
          <w:rFonts w:hint="eastAsia"/>
        </w:rPr>
        <w:t>.</w:t>
      </w:r>
      <w:r>
        <w:fldChar w:fldCharType="begin"/>
      </w:r>
      <w:r>
        <w:instrText xml:space="preserve"> SEQ 表 \* ARABIC \s 1 </w:instrText>
      </w:r>
      <w:r>
        <w:fldChar w:fldCharType="separate"/>
      </w:r>
      <w:r>
        <w:t>8</w:t>
      </w:r>
      <w:r>
        <w:fldChar w:fldCharType="end"/>
      </w:r>
      <w:bookmarkEnd w:id="141"/>
      <w:r>
        <w:rPr>
          <w:rFonts w:hint="eastAsia"/>
        </w:rPr>
        <w:t xml:space="preserve"> 用于构成十进倍数和分数单位的词头</w:t>
      </w:r>
    </w:p>
    <w:tbl>
      <w:tblPr>
        <w:tblStyle w:val="2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60"/>
        <w:gridCol w:w="2206"/>
        <w:gridCol w:w="3119"/>
      </w:tblGrid>
      <w:tr w14:paraId="7A4D90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left w:val="nil"/>
              <w:bottom w:val="single" w:color="auto" w:sz="4" w:space="0"/>
              <w:right w:val="nil"/>
            </w:tcBorders>
            <w:vAlign w:val="center"/>
          </w:tcPr>
          <w:p w14:paraId="0DE7E17B">
            <w:pPr>
              <w:ind w:right="104"/>
              <w:jc w:val="center"/>
              <w:rPr>
                <w:rFonts w:ascii="宋体" w:hAnsi="宋体" w:cs="Times New Roman"/>
                <w:bCs/>
                <w:szCs w:val="21"/>
              </w:rPr>
            </w:pPr>
            <w:r>
              <w:rPr>
                <w:rFonts w:hint="eastAsia" w:ascii="宋体" w:hAnsi="宋体" w:cs="Times New Roman"/>
                <w:bCs/>
                <w:szCs w:val="21"/>
              </w:rPr>
              <w:t>所表示的因数</w:t>
            </w:r>
          </w:p>
        </w:tc>
        <w:tc>
          <w:tcPr>
            <w:tcW w:w="2206" w:type="dxa"/>
            <w:tcBorders>
              <w:left w:val="nil"/>
              <w:bottom w:val="single" w:color="auto" w:sz="4" w:space="0"/>
              <w:right w:val="nil"/>
            </w:tcBorders>
            <w:vAlign w:val="center"/>
          </w:tcPr>
          <w:p w14:paraId="13C1EADA">
            <w:pPr>
              <w:ind w:left="40"/>
              <w:jc w:val="center"/>
              <w:rPr>
                <w:rFonts w:ascii="宋体" w:hAnsi="宋体" w:cs="Times New Roman"/>
                <w:bCs/>
                <w:szCs w:val="21"/>
              </w:rPr>
            </w:pPr>
            <w:r>
              <w:rPr>
                <w:rFonts w:hint="eastAsia" w:ascii="宋体" w:hAnsi="宋体" w:cs="Times New Roman"/>
                <w:bCs/>
                <w:szCs w:val="21"/>
              </w:rPr>
              <w:t>词头名称</w:t>
            </w:r>
          </w:p>
        </w:tc>
        <w:tc>
          <w:tcPr>
            <w:tcW w:w="3119" w:type="dxa"/>
            <w:tcBorders>
              <w:left w:val="nil"/>
              <w:bottom w:val="single" w:color="auto" w:sz="4" w:space="0"/>
              <w:right w:val="nil"/>
            </w:tcBorders>
            <w:vAlign w:val="center"/>
          </w:tcPr>
          <w:p w14:paraId="115B6565">
            <w:pPr>
              <w:jc w:val="center"/>
              <w:rPr>
                <w:rFonts w:ascii="宋体" w:hAnsi="宋体" w:cs="Times New Roman"/>
                <w:bCs/>
                <w:szCs w:val="21"/>
              </w:rPr>
            </w:pPr>
            <w:r>
              <w:rPr>
                <w:rFonts w:hint="eastAsia" w:ascii="宋体" w:hAnsi="宋体" w:cs="Times New Roman"/>
                <w:bCs/>
                <w:szCs w:val="21"/>
              </w:rPr>
              <w:t>词头符号</w:t>
            </w:r>
          </w:p>
        </w:tc>
      </w:tr>
      <w:tr w14:paraId="3C053B5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left w:val="nil"/>
              <w:bottom w:val="nil"/>
              <w:right w:val="nil"/>
            </w:tcBorders>
            <w:vAlign w:val="center"/>
          </w:tcPr>
          <w:p w14:paraId="0C9A7F09">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18</w:t>
            </w:r>
          </w:p>
        </w:tc>
        <w:tc>
          <w:tcPr>
            <w:tcW w:w="2206" w:type="dxa"/>
            <w:tcBorders>
              <w:left w:val="nil"/>
              <w:bottom w:val="nil"/>
              <w:right w:val="nil"/>
            </w:tcBorders>
            <w:vAlign w:val="center"/>
          </w:tcPr>
          <w:p w14:paraId="1E083BBC">
            <w:pPr>
              <w:jc w:val="center"/>
              <w:rPr>
                <w:rFonts w:ascii="宋体" w:hAnsi="宋体" w:cs="Times New Roman"/>
                <w:bCs/>
                <w:szCs w:val="21"/>
              </w:rPr>
            </w:pPr>
            <w:r>
              <w:rPr>
                <w:rFonts w:hint="eastAsia" w:ascii="宋体" w:hAnsi="宋体" w:cs="Times New Roman"/>
                <w:bCs/>
                <w:szCs w:val="21"/>
              </w:rPr>
              <w:t>艾［克萨］</w:t>
            </w:r>
          </w:p>
        </w:tc>
        <w:tc>
          <w:tcPr>
            <w:tcW w:w="3119" w:type="dxa"/>
            <w:tcBorders>
              <w:left w:val="nil"/>
              <w:bottom w:val="nil"/>
              <w:right w:val="nil"/>
            </w:tcBorders>
            <w:vAlign w:val="center"/>
          </w:tcPr>
          <w:p w14:paraId="3CE86F5E">
            <w:pPr>
              <w:jc w:val="center"/>
              <w:rPr>
                <w:rFonts w:ascii="宋体" w:hAnsi="宋体" w:cs="Times New Roman"/>
                <w:bCs/>
                <w:szCs w:val="21"/>
              </w:rPr>
            </w:pPr>
            <w:r>
              <w:rPr>
                <w:rFonts w:hint="eastAsia" w:ascii="宋体" w:hAnsi="宋体" w:cs="Times New Roman"/>
                <w:bCs/>
                <w:szCs w:val="21"/>
              </w:rPr>
              <w:t>E</w:t>
            </w:r>
          </w:p>
        </w:tc>
      </w:tr>
      <w:tr w14:paraId="309DFA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2FC282C6">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15</w:t>
            </w:r>
          </w:p>
        </w:tc>
        <w:tc>
          <w:tcPr>
            <w:tcW w:w="2206" w:type="dxa"/>
            <w:tcBorders>
              <w:top w:val="nil"/>
              <w:left w:val="nil"/>
              <w:bottom w:val="nil"/>
              <w:right w:val="nil"/>
            </w:tcBorders>
            <w:vAlign w:val="center"/>
          </w:tcPr>
          <w:p w14:paraId="541FBDAB">
            <w:pPr>
              <w:jc w:val="center"/>
              <w:rPr>
                <w:rFonts w:ascii="宋体" w:hAnsi="宋体" w:cs="Times New Roman"/>
                <w:bCs/>
                <w:szCs w:val="21"/>
              </w:rPr>
            </w:pPr>
            <w:r>
              <w:rPr>
                <w:rFonts w:hint="eastAsia" w:ascii="宋体" w:hAnsi="宋体" w:cs="Times New Roman"/>
                <w:bCs/>
                <w:szCs w:val="21"/>
              </w:rPr>
              <w:t>拍［它］</w:t>
            </w:r>
          </w:p>
        </w:tc>
        <w:tc>
          <w:tcPr>
            <w:tcW w:w="3119" w:type="dxa"/>
            <w:tcBorders>
              <w:top w:val="nil"/>
              <w:left w:val="nil"/>
              <w:bottom w:val="nil"/>
              <w:right w:val="nil"/>
            </w:tcBorders>
            <w:vAlign w:val="center"/>
          </w:tcPr>
          <w:p w14:paraId="60BC3DDC">
            <w:pPr>
              <w:jc w:val="center"/>
              <w:rPr>
                <w:rFonts w:ascii="宋体" w:hAnsi="宋体" w:cs="Times New Roman"/>
                <w:bCs/>
                <w:szCs w:val="21"/>
              </w:rPr>
            </w:pPr>
            <w:r>
              <w:rPr>
                <w:rFonts w:hint="eastAsia" w:ascii="宋体" w:hAnsi="宋体" w:cs="Times New Roman"/>
                <w:bCs/>
                <w:szCs w:val="21"/>
              </w:rPr>
              <w:t>P</w:t>
            </w:r>
          </w:p>
        </w:tc>
      </w:tr>
      <w:tr w14:paraId="55D0CE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37A41CC5">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12</w:t>
            </w:r>
          </w:p>
        </w:tc>
        <w:tc>
          <w:tcPr>
            <w:tcW w:w="2206" w:type="dxa"/>
            <w:tcBorders>
              <w:top w:val="nil"/>
              <w:left w:val="nil"/>
              <w:bottom w:val="nil"/>
              <w:right w:val="nil"/>
            </w:tcBorders>
            <w:vAlign w:val="center"/>
          </w:tcPr>
          <w:p w14:paraId="2DF09333">
            <w:pPr>
              <w:jc w:val="center"/>
              <w:rPr>
                <w:rFonts w:ascii="宋体" w:hAnsi="宋体" w:cs="Times New Roman"/>
                <w:bCs/>
                <w:szCs w:val="21"/>
              </w:rPr>
            </w:pPr>
            <w:r>
              <w:rPr>
                <w:rFonts w:hint="eastAsia" w:ascii="宋体" w:hAnsi="宋体" w:cs="Times New Roman"/>
                <w:bCs/>
                <w:szCs w:val="21"/>
              </w:rPr>
              <w:t>太［拉］</w:t>
            </w:r>
          </w:p>
        </w:tc>
        <w:tc>
          <w:tcPr>
            <w:tcW w:w="3119" w:type="dxa"/>
            <w:tcBorders>
              <w:top w:val="nil"/>
              <w:left w:val="nil"/>
              <w:bottom w:val="nil"/>
              <w:right w:val="nil"/>
            </w:tcBorders>
            <w:vAlign w:val="center"/>
          </w:tcPr>
          <w:p w14:paraId="014BD902">
            <w:pPr>
              <w:jc w:val="center"/>
              <w:rPr>
                <w:rFonts w:ascii="宋体" w:hAnsi="宋体" w:cs="Times New Roman"/>
                <w:bCs/>
                <w:szCs w:val="21"/>
              </w:rPr>
            </w:pPr>
            <w:r>
              <w:rPr>
                <w:rFonts w:hint="eastAsia" w:ascii="宋体" w:hAnsi="宋体" w:cs="Times New Roman"/>
                <w:bCs/>
                <w:szCs w:val="21"/>
              </w:rPr>
              <w:t>T</w:t>
            </w:r>
          </w:p>
        </w:tc>
      </w:tr>
      <w:tr w14:paraId="4F207E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4681C9B8">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9</w:t>
            </w:r>
          </w:p>
        </w:tc>
        <w:tc>
          <w:tcPr>
            <w:tcW w:w="2206" w:type="dxa"/>
            <w:tcBorders>
              <w:top w:val="nil"/>
              <w:left w:val="nil"/>
              <w:bottom w:val="nil"/>
              <w:right w:val="nil"/>
            </w:tcBorders>
            <w:vAlign w:val="center"/>
          </w:tcPr>
          <w:p w14:paraId="7C248071">
            <w:pPr>
              <w:jc w:val="center"/>
              <w:rPr>
                <w:rFonts w:ascii="宋体" w:hAnsi="宋体" w:cs="Times New Roman"/>
                <w:bCs/>
                <w:szCs w:val="21"/>
              </w:rPr>
            </w:pPr>
            <w:r>
              <w:rPr>
                <w:rFonts w:hint="eastAsia" w:ascii="宋体" w:hAnsi="宋体" w:cs="Times New Roman"/>
                <w:bCs/>
                <w:szCs w:val="21"/>
              </w:rPr>
              <w:t>吉［咖］</w:t>
            </w:r>
          </w:p>
        </w:tc>
        <w:tc>
          <w:tcPr>
            <w:tcW w:w="3119" w:type="dxa"/>
            <w:tcBorders>
              <w:top w:val="nil"/>
              <w:left w:val="nil"/>
              <w:bottom w:val="nil"/>
              <w:right w:val="nil"/>
            </w:tcBorders>
            <w:vAlign w:val="center"/>
          </w:tcPr>
          <w:p w14:paraId="1F605EC5">
            <w:pPr>
              <w:jc w:val="center"/>
              <w:rPr>
                <w:rFonts w:ascii="宋体" w:hAnsi="宋体" w:cs="Times New Roman"/>
                <w:bCs/>
                <w:szCs w:val="21"/>
              </w:rPr>
            </w:pPr>
            <w:r>
              <w:rPr>
                <w:rFonts w:hint="eastAsia" w:ascii="宋体" w:hAnsi="宋体" w:cs="Times New Roman"/>
                <w:bCs/>
                <w:szCs w:val="21"/>
              </w:rPr>
              <w:t>G</w:t>
            </w:r>
          </w:p>
        </w:tc>
      </w:tr>
      <w:tr w14:paraId="294408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2CADC3D6">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6</w:t>
            </w:r>
          </w:p>
        </w:tc>
        <w:tc>
          <w:tcPr>
            <w:tcW w:w="2206" w:type="dxa"/>
            <w:tcBorders>
              <w:top w:val="nil"/>
              <w:left w:val="nil"/>
              <w:bottom w:val="nil"/>
              <w:right w:val="nil"/>
            </w:tcBorders>
            <w:vAlign w:val="center"/>
          </w:tcPr>
          <w:p w14:paraId="213EAD27">
            <w:pPr>
              <w:jc w:val="center"/>
              <w:rPr>
                <w:rFonts w:ascii="宋体" w:hAnsi="宋体" w:cs="Times New Roman"/>
                <w:bCs/>
                <w:szCs w:val="21"/>
              </w:rPr>
            </w:pPr>
            <w:r>
              <w:rPr>
                <w:rFonts w:hint="eastAsia" w:ascii="宋体" w:hAnsi="宋体" w:cs="Times New Roman"/>
                <w:bCs/>
                <w:szCs w:val="21"/>
              </w:rPr>
              <w:t>兆</w:t>
            </w:r>
          </w:p>
        </w:tc>
        <w:tc>
          <w:tcPr>
            <w:tcW w:w="3119" w:type="dxa"/>
            <w:tcBorders>
              <w:top w:val="nil"/>
              <w:left w:val="nil"/>
              <w:bottom w:val="nil"/>
              <w:right w:val="nil"/>
            </w:tcBorders>
            <w:vAlign w:val="center"/>
          </w:tcPr>
          <w:p w14:paraId="7C8584C9">
            <w:pPr>
              <w:jc w:val="center"/>
              <w:rPr>
                <w:rFonts w:ascii="宋体" w:hAnsi="宋体" w:cs="Times New Roman"/>
                <w:bCs/>
                <w:szCs w:val="21"/>
              </w:rPr>
            </w:pPr>
            <w:r>
              <w:rPr>
                <w:rFonts w:hint="eastAsia" w:ascii="宋体" w:hAnsi="宋体" w:cs="Times New Roman"/>
                <w:bCs/>
                <w:szCs w:val="21"/>
              </w:rPr>
              <w:t>M</w:t>
            </w:r>
          </w:p>
        </w:tc>
      </w:tr>
      <w:tr w14:paraId="3E93BC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31F8D698">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3</w:t>
            </w:r>
          </w:p>
        </w:tc>
        <w:tc>
          <w:tcPr>
            <w:tcW w:w="2206" w:type="dxa"/>
            <w:tcBorders>
              <w:top w:val="nil"/>
              <w:left w:val="nil"/>
              <w:bottom w:val="nil"/>
              <w:right w:val="nil"/>
            </w:tcBorders>
            <w:vAlign w:val="center"/>
          </w:tcPr>
          <w:p w14:paraId="324D61AE">
            <w:pPr>
              <w:jc w:val="center"/>
              <w:rPr>
                <w:rFonts w:ascii="宋体" w:hAnsi="宋体" w:cs="Times New Roman"/>
                <w:bCs/>
                <w:szCs w:val="21"/>
              </w:rPr>
            </w:pPr>
            <w:r>
              <w:rPr>
                <w:rFonts w:hint="eastAsia" w:ascii="宋体" w:hAnsi="宋体" w:cs="Times New Roman"/>
                <w:bCs/>
                <w:szCs w:val="21"/>
              </w:rPr>
              <w:t>千</w:t>
            </w:r>
          </w:p>
        </w:tc>
        <w:tc>
          <w:tcPr>
            <w:tcW w:w="3119" w:type="dxa"/>
            <w:tcBorders>
              <w:top w:val="nil"/>
              <w:left w:val="nil"/>
              <w:bottom w:val="nil"/>
              <w:right w:val="nil"/>
            </w:tcBorders>
            <w:vAlign w:val="center"/>
          </w:tcPr>
          <w:p w14:paraId="5DA92F98">
            <w:pPr>
              <w:jc w:val="center"/>
              <w:rPr>
                <w:rFonts w:ascii="宋体" w:hAnsi="宋体" w:cs="Times New Roman"/>
                <w:bCs/>
                <w:szCs w:val="21"/>
              </w:rPr>
            </w:pPr>
            <w:r>
              <w:rPr>
                <w:rFonts w:hint="eastAsia" w:ascii="宋体" w:hAnsi="宋体" w:cs="Times New Roman"/>
                <w:bCs/>
                <w:szCs w:val="21"/>
              </w:rPr>
              <w:t>K</w:t>
            </w:r>
          </w:p>
        </w:tc>
      </w:tr>
      <w:tr w14:paraId="1D3EC6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44BFC5FD">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2</w:t>
            </w:r>
          </w:p>
        </w:tc>
        <w:tc>
          <w:tcPr>
            <w:tcW w:w="2206" w:type="dxa"/>
            <w:tcBorders>
              <w:top w:val="nil"/>
              <w:left w:val="nil"/>
              <w:bottom w:val="nil"/>
              <w:right w:val="nil"/>
            </w:tcBorders>
            <w:vAlign w:val="center"/>
          </w:tcPr>
          <w:p w14:paraId="0C1B64DD">
            <w:pPr>
              <w:jc w:val="center"/>
              <w:rPr>
                <w:rFonts w:ascii="宋体" w:hAnsi="宋体" w:cs="Times New Roman"/>
                <w:bCs/>
                <w:szCs w:val="21"/>
              </w:rPr>
            </w:pPr>
            <w:r>
              <w:rPr>
                <w:rFonts w:hint="eastAsia" w:ascii="宋体" w:hAnsi="宋体" w:cs="Times New Roman"/>
                <w:bCs/>
                <w:szCs w:val="21"/>
              </w:rPr>
              <w:t>百</w:t>
            </w:r>
          </w:p>
        </w:tc>
        <w:tc>
          <w:tcPr>
            <w:tcW w:w="3119" w:type="dxa"/>
            <w:tcBorders>
              <w:top w:val="nil"/>
              <w:left w:val="nil"/>
              <w:bottom w:val="nil"/>
              <w:right w:val="nil"/>
            </w:tcBorders>
            <w:vAlign w:val="center"/>
          </w:tcPr>
          <w:p w14:paraId="11F91F9F">
            <w:pPr>
              <w:jc w:val="center"/>
              <w:rPr>
                <w:rFonts w:ascii="宋体" w:hAnsi="宋体" w:cs="Times New Roman"/>
                <w:bCs/>
                <w:szCs w:val="21"/>
              </w:rPr>
            </w:pPr>
            <w:r>
              <w:rPr>
                <w:rFonts w:hint="eastAsia" w:ascii="宋体" w:hAnsi="宋体" w:cs="Times New Roman"/>
                <w:bCs/>
                <w:szCs w:val="21"/>
              </w:rPr>
              <w:t>h</w:t>
            </w:r>
          </w:p>
        </w:tc>
      </w:tr>
      <w:tr w14:paraId="7587B0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0C433EF3">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w:t>
            </w:r>
          </w:p>
        </w:tc>
        <w:tc>
          <w:tcPr>
            <w:tcW w:w="2206" w:type="dxa"/>
            <w:tcBorders>
              <w:top w:val="nil"/>
              <w:left w:val="nil"/>
              <w:bottom w:val="nil"/>
              <w:right w:val="nil"/>
            </w:tcBorders>
            <w:vAlign w:val="center"/>
          </w:tcPr>
          <w:p w14:paraId="0AD29FC9">
            <w:pPr>
              <w:jc w:val="center"/>
              <w:rPr>
                <w:rFonts w:ascii="宋体" w:hAnsi="宋体" w:cs="Times New Roman"/>
                <w:bCs/>
                <w:szCs w:val="21"/>
              </w:rPr>
            </w:pPr>
            <w:r>
              <w:rPr>
                <w:rFonts w:hint="eastAsia" w:ascii="宋体" w:hAnsi="宋体" w:cs="Times New Roman"/>
                <w:bCs/>
                <w:szCs w:val="21"/>
              </w:rPr>
              <w:t>十</w:t>
            </w:r>
          </w:p>
        </w:tc>
        <w:tc>
          <w:tcPr>
            <w:tcW w:w="3119" w:type="dxa"/>
            <w:tcBorders>
              <w:top w:val="nil"/>
              <w:left w:val="nil"/>
              <w:bottom w:val="nil"/>
              <w:right w:val="nil"/>
            </w:tcBorders>
            <w:vAlign w:val="center"/>
          </w:tcPr>
          <w:p w14:paraId="4D489BA4">
            <w:pPr>
              <w:jc w:val="center"/>
              <w:rPr>
                <w:rFonts w:ascii="宋体" w:hAnsi="宋体" w:cs="Times New Roman"/>
                <w:bCs/>
                <w:szCs w:val="21"/>
              </w:rPr>
            </w:pPr>
            <w:r>
              <w:rPr>
                <w:rFonts w:hint="eastAsia" w:ascii="宋体" w:hAnsi="宋体" w:cs="Times New Roman"/>
                <w:bCs/>
                <w:szCs w:val="21"/>
              </w:rPr>
              <w:t>da</w:t>
            </w:r>
          </w:p>
        </w:tc>
      </w:tr>
      <w:tr w14:paraId="31B457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717F9B9F">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w:t>
            </w:r>
          </w:p>
        </w:tc>
        <w:tc>
          <w:tcPr>
            <w:tcW w:w="2206" w:type="dxa"/>
            <w:tcBorders>
              <w:top w:val="nil"/>
              <w:left w:val="nil"/>
              <w:bottom w:val="nil"/>
              <w:right w:val="nil"/>
            </w:tcBorders>
            <w:vAlign w:val="center"/>
          </w:tcPr>
          <w:p w14:paraId="47820FC8">
            <w:pPr>
              <w:jc w:val="center"/>
              <w:rPr>
                <w:rFonts w:ascii="宋体" w:hAnsi="宋体" w:cs="Times New Roman"/>
                <w:bCs/>
                <w:szCs w:val="21"/>
              </w:rPr>
            </w:pPr>
            <w:r>
              <w:rPr>
                <w:rFonts w:hint="eastAsia" w:ascii="宋体" w:hAnsi="宋体" w:cs="Times New Roman"/>
                <w:bCs/>
                <w:szCs w:val="21"/>
              </w:rPr>
              <w:t>分</w:t>
            </w:r>
          </w:p>
        </w:tc>
        <w:tc>
          <w:tcPr>
            <w:tcW w:w="3119" w:type="dxa"/>
            <w:tcBorders>
              <w:top w:val="nil"/>
              <w:left w:val="nil"/>
              <w:bottom w:val="nil"/>
              <w:right w:val="nil"/>
            </w:tcBorders>
            <w:vAlign w:val="center"/>
          </w:tcPr>
          <w:p w14:paraId="63A45095">
            <w:pPr>
              <w:jc w:val="center"/>
              <w:rPr>
                <w:rFonts w:ascii="宋体" w:hAnsi="宋体" w:cs="Times New Roman"/>
                <w:bCs/>
                <w:szCs w:val="21"/>
              </w:rPr>
            </w:pPr>
            <w:r>
              <w:rPr>
                <w:rFonts w:hint="eastAsia" w:ascii="宋体" w:hAnsi="宋体" w:cs="Times New Roman"/>
                <w:bCs/>
                <w:szCs w:val="21"/>
              </w:rPr>
              <w:t>d</w:t>
            </w:r>
          </w:p>
        </w:tc>
      </w:tr>
      <w:tr w14:paraId="15EA3D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6E941868">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-2</w:t>
            </w:r>
          </w:p>
        </w:tc>
        <w:tc>
          <w:tcPr>
            <w:tcW w:w="2206" w:type="dxa"/>
            <w:tcBorders>
              <w:top w:val="nil"/>
              <w:left w:val="nil"/>
              <w:bottom w:val="nil"/>
              <w:right w:val="nil"/>
            </w:tcBorders>
            <w:vAlign w:val="center"/>
          </w:tcPr>
          <w:p w14:paraId="42792D17">
            <w:pPr>
              <w:jc w:val="center"/>
              <w:rPr>
                <w:rFonts w:ascii="宋体" w:hAnsi="宋体" w:cs="Times New Roman"/>
                <w:bCs/>
                <w:szCs w:val="21"/>
              </w:rPr>
            </w:pPr>
            <w:r>
              <w:rPr>
                <w:rFonts w:hint="eastAsia" w:ascii="宋体" w:hAnsi="宋体" w:cs="Times New Roman"/>
                <w:bCs/>
                <w:szCs w:val="21"/>
              </w:rPr>
              <w:t>厘</w:t>
            </w:r>
          </w:p>
        </w:tc>
        <w:tc>
          <w:tcPr>
            <w:tcW w:w="3119" w:type="dxa"/>
            <w:tcBorders>
              <w:top w:val="nil"/>
              <w:left w:val="nil"/>
              <w:bottom w:val="nil"/>
              <w:right w:val="nil"/>
            </w:tcBorders>
            <w:vAlign w:val="center"/>
          </w:tcPr>
          <w:p w14:paraId="3DC3A6FE">
            <w:pPr>
              <w:jc w:val="center"/>
              <w:rPr>
                <w:rFonts w:ascii="宋体" w:hAnsi="宋体" w:cs="Times New Roman"/>
                <w:bCs/>
                <w:szCs w:val="21"/>
              </w:rPr>
            </w:pPr>
            <w:r>
              <w:rPr>
                <w:rFonts w:hint="eastAsia" w:ascii="宋体" w:hAnsi="宋体" w:cs="Times New Roman"/>
                <w:bCs/>
                <w:szCs w:val="21"/>
              </w:rPr>
              <w:t>c</w:t>
            </w:r>
          </w:p>
        </w:tc>
      </w:tr>
      <w:tr w14:paraId="7C5EE2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564F1882">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-3</w:t>
            </w:r>
          </w:p>
        </w:tc>
        <w:tc>
          <w:tcPr>
            <w:tcW w:w="2206" w:type="dxa"/>
            <w:tcBorders>
              <w:top w:val="nil"/>
              <w:left w:val="nil"/>
              <w:bottom w:val="nil"/>
              <w:right w:val="nil"/>
            </w:tcBorders>
            <w:vAlign w:val="center"/>
          </w:tcPr>
          <w:p w14:paraId="336C0A72">
            <w:pPr>
              <w:jc w:val="center"/>
              <w:rPr>
                <w:rFonts w:ascii="宋体" w:hAnsi="宋体" w:cs="Times New Roman"/>
                <w:bCs/>
                <w:szCs w:val="21"/>
              </w:rPr>
            </w:pPr>
            <w:r>
              <w:rPr>
                <w:rFonts w:hint="eastAsia" w:ascii="宋体" w:hAnsi="宋体" w:cs="Times New Roman"/>
                <w:bCs/>
                <w:szCs w:val="21"/>
              </w:rPr>
              <w:t>毫</w:t>
            </w:r>
          </w:p>
        </w:tc>
        <w:tc>
          <w:tcPr>
            <w:tcW w:w="3119" w:type="dxa"/>
            <w:tcBorders>
              <w:top w:val="nil"/>
              <w:left w:val="nil"/>
              <w:bottom w:val="nil"/>
              <w:right w:val="nil"/>
            </w:tcBorders>
            <w:vAlign w:val="center"/>
          </w:tcPr>
          <w:p w14:paraId="52D97B60">
            <w:pPr>
              <w:jc w:val="center"/>
              <w:rPr>
                <w:rFonts w:ascii="宋体" w:hAnsi="宋体" w:cs="Times New Roman"/>
                <w:bCs/>
                <w:szCs w:val="21"/>
              </w:rPr>
            </w:pPr>
            <w:r>
              <w:rPr>
                <w:rFonts w:hint="eastAsia" w:ascii="宋体" w:hAnsi="宋体" w:cs="Times New Roman"/>
                <w:bCs/>
                <w:szCs w:val="21"/>
              </w:rPr>
              <w:t>m</w:t>
            </w:r>
          </w:p>
        </w:tc>
      </w:tr>
      <w:tr w14:paraId="6C4343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5F12CDD5">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-6</w:t>
            </w:r>
          </w:p>
        </w:tc>
        <w:tc>
          <w:tcPr>
            <w:tcW w:w="2206" w:type="dxa"/>
            <w:tcBorders>
              <w:top w:val="nil"/>
              <w:left w:val="nil"/>
              <w:bottom w:val="nil"/>
              <w:right w:val="nil"/>
            </w:tcBorders>
            <w:vAlign w:val="center"/>
          </w:tcPr>
          <w:p w14:paraId="6F6F5EBC">
            <w:pPr>
              <w:jc w:val="center"/>
              <w:rPr>
                <w:rFonts w:ascii="宋体" w:hAnsi="宋体" w:cs="Times New Roman"/>
                <w:bCs/>
                <w:szCs w:val="21"/>
              </w:rPr>
            </w:pPr>
            <w:r>
              <w:rPr>
                <w:rFonts w:hint="eastAsia" w:ascii="宋体" w:hAnsi="宋体" w:cs="Times New Roman"/>
                <w:bCs/>
                <w:szCs w:val="21"/>
              </w:rPr>
              <w:t>微</w:t>
            </w:r>
          </w:p>
        </w:tc>
        <w:tc>
          <w:tcPr>
            <w:tcW w:w="3119" w:type="dxa"/>
            <w:tcBorders>
              <w:top w:val="nil"/>
              <w:left w:val="nil"/>
              <w:bottom w:val="nil"/>
              <w:right w:val="nil"/>
            </w:tcBorders>
            <w:vAlign w:val="center"/>
          </w:tcPr>
          <w:p w14:paraId="1E9243E4">
            <w:pPr>
              <w:jc w:val="center"/>
              <w:rPr>
                <w:rFonts w:ascii="宋体" w:hAnsi="宋体" w:cs="Times New Roman"/>
                <w:bCs/>
                <w:szCs w:val="21"/>
              </w:rPr>
            </w:pPr>
            <w:r>
              <w:rPr>
                <w:rFonts w:hint="eastAsia" w:ascii="宋体" w:hAnsi="宋体" w:cs="Times New Roman"/>
                <w:bCs/>
                <w:szCs w:val="21"/>
              </w:rPr>
              <w:t>μ</w:t>
            </w:r>
          </w:p>
        </w:tc>
      </w:tr>
      <w:tr w14:paraId="0C863E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6B7D2AB1">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-9</w:t>
            </w:r>
          </w:p>
        </w:tc>
        <w:tc>
          <w:tcPr>
            <w:tcW w:w="2206" w:type="dxa"/>
            <w:tcBorders>
              <w:top w:val="nil"/>
              <w:left w:val="nil"/>
              <w:bottom w:val="nil"/>
              <w:right w:val="nil"/>
            </w:tcBorders>
            <w:vAlign w:val="center"/>
          </w:tcPr>
          <w:p w14:paraId="3BDBC090">
            <w:pPr>
              <w:jc w:val="center"/>
              <w:rPr>
                <w:rFonts w:ascii="宋体" w:hAnsi="宋体" w:cs="Times New Roman"/>
                <w:bCs/>
                <w:szCs w:val="21"/>
              </w:rPr>
            </w:pPr>
            <w:r>
              <w:rPr>
                <w:rFonts w:hint="eastAsia" w:ascii="宋体" w:hAnsi="宋体" w:cs="Times New Roman"/>
                <w:bCs/>
                <w:szCs w:val="21"/>
              </w:rPr>
              <w:t>纳［诺］</w:t>
            </w:r>
          </w:p>
        </w:tc>
        <w:tc>
          <w:tcPr>
            <w:tcW w:w="3119" w:type="dxa"/>
            <w:tcBorders>
              <w:top w:val="nil"/>
              <w:left w:val="nil"/>
              <w:bottom w:val="nil"/>
              <w:right w:val="nil"/>
            </w:tcBorders>
            <w:vAlign w:val="center"/>
          </w:tcPr>
          <w:p w14:paraId="78771C51">
            <w:pPr>
              <w:jc w:val="center"/>
              <w:rPr>
                <w:rFonts w:ascii="宋体" w:hAnsi="宋体" w:cs="Times New Roman"/>
                <w:bCs/>
                <w:szCs w:val="21"/>
              </w:rPr>
            </w:pPr>
            <w:r>
              <w:rPr>
                <w:rFonts w:hint="eastAsia" w:ascii="宋体" w:hAnsi="宋体" w:cs="Times New Roman"/>
                <w:bCs/>
                <w:szCs w:val="21"/>
              </w:rPr>
              <w:t>n</w:t>
            </w:r>
          </w:p>
        </w:tc>
      </w:tr>
      <w:tr w14:paraId="60061F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151D2285">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-12</w:t>
            </w:r>
          </w:p>
        </w:tc>
        <w:tc>
          <w:tcPr>
            <w:tcW w:w="2206" w:type="dxa"/>
            <w:tcBorders>
              <w:top w:val="nil"/>
              <w:left w:val="nil"/>
              <w:bottom w:val="nil"/>
              <w:right w:val="nil"/>
            </w:tcBorders>
            <w:vAlign w:val="center"/>
          </w:tcPr>
          <w:p w14:paraId="19C20A1B">
            <w:pPr>
              <w:jc w:val="center"/>
              <w:rPr>
                <w:rFonts w:ascii="宋体" w:hAnsi="宋体" w:cs="Times New Roman"/>
                <w:bCs/>
                <w:szCs w:val="21"/>
              </w:rPr>
            </w:pPr>
            <w:r>
              <w:rPr>
                <w:rFonts w:hint="eastAsia" w:ascii="宋体" w:hAnsi="宋体" w:cs="Times New Roman"/>
                <w:bCs/>
                <w:szCs w:val="21"/>
              </w:rPr>
              <w:t>皮［可］</w:t>
            </w:r>
          </w:p>
        </w:tc>
        <w:tc>
          <w:tcPr>
            <w:tcW w:w="3119" w:type="dxa"/>
            <w:tcBorders>
              <w:top w:val="nil"/>
              <w:left w:val="nil"/>
              <w:bottom w:val="nil"/>
              <w:right w:val="nil"/>
            </w:tcBorders>
            <w:vAlign w:val="center"/>
          </w:tcPr>
          <w:p w14:paraId="440A73B7">
            <w:pPr>
              <w:jc w:val="center"/>
              <w:rPr>
                <w:rFonts w:ascii="宋体" w:hAnsi="宋体" w:cs="Times New Roman"/>
                <w:bCs/>
                <w:szCs w:val="21"/>
              </w:rPr>
            </w:pPr>
            <w:r>
              <w:rPr>
                <w:rFonts w:hint="eastAsia" w:ascii="宋体" w:hAnsi="宋体" w:cs="Times New Roman"/>
                <w:bCs/>
                <w:szCs w:val="21"/>
              </w:rPr>
              <w:t>p</w:t>
            </w:r>
          </w:p>
        </w:tc>
      </w:tr>
      <w:tr w14:paraId="354BE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bottom w:val="nil"/>
              <w:right w:val="nil"/>
            </w:tcBorders>
            <w:vAlign w:val="center"/>
          </w:tcPr>
          <w:p w14:paraId="65EE954B">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-15</w:t>
            </w:r>
          </w:p>
        </w:tc>
        <w:tc>
          <w:tcPr>
            <w:tcW w:w="2206" w:type="dxa"/>
            <w:tcBorders>
              <w:top w:val="nil"/>
              <w:left w:val="nil"/>
              <w:bottom w:val="nil"/>
              <w:right w:val="nil"/>
            </w:tcBorders>
            <w:vAlign w:val="center"/>
          </w:tcPr>
          <w:p w14:paraId="0CE23BE9">
            <w:pPr>
              <w:jc w:val="center"/>
              <w:rPr>
                <w:rFonts w:ascii="宋体" w:hAnsi="宋体" w:cs="Times New Roman"/>
                <w:bCs/>
                <w:szCs w:val="21"/>
              </w:rPr>
            </w:pPr>
            <w:r>
              <w:rPr>
                <w:rFonts w:hint="eastAsia" w:ascii="宋体" w:hAnsi="宋体" w:cs="Times New Roman"/>
                <w:bCs/>
                <w:szCs w:val="21"/>
              </w:rPr>
              <w:t>飞［母托］</w:t>
            </w:r>
          </w:p>
        </w:tc>
        <w:tc>
          <w:tcPr>
            <w:tcW w:w="3119" w:type="dxa"/>
            <w:tcBorders>
              <w:top w:val="nil"/>
              <w:left w:val="nil"/>
              <w:bottom w:val="nil"/>
              <w:right w:val="nil"/>
            </w:tcBorders>
            <w:vAlign w:val="center"/>
          </w:tcPr>
          <w:p w14:paraId="5E210F11">
            <w:pPr>
              <w:jc w:val="center"/>
              <w:rPr>
                <w:rFonts w:ascii="宋体" w:hAnsi="宋体" w:cs="Times New Roman"/>
                <w:bCs/>
                <w:szCs w:val="21"/>
              </w:rPr>
            </w:pPr>
            <w:r>
              <w:rPr>
                <w:rFonts w:hint="eastAsia" w:ascii="宋体" w:hAnsi="宋体" w:cs="Times New Roman"/>
                <w:bCs/>
                <w:szCs w:val="21"/>
              </w:rPr>
              <w:t>f</w:t>
            </w:r>
          </w:p>
        </w:tc>
      </w:tr>
      <w:tr w14:paraId="6C0CAA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0" w:hRule="exact"/>
          <w:jc w:val="center"/>
        </w:trPr>
        <w:tc>
          <w:tcPr>
            <w:tcW w:w="1760" w:type="dxa"/>
            <w:tcBorders>
              <w:top w:val="nil"/>
              <w:left w:val="nil"/>
              <w:right w:val="nil"/>
            </w:tcBorders>
            <w:vAlign w:val="center"/>
          </w:tcPr>
          <w:p w14:paraId="3CBF7E5F">
            <w:pPr>
              <w:ind w:right="104"/>
              <w:jc w:val="center"/>
              <w:rPr>
                <w:rFonts w:ascii="宋体" w:hAnsi="宋体" w:cs="Times New Roman"/>
                <w:bCs/>
                <w:szCs w:val="21"/>
              </w:rPr>
            </w:pPr>
            <w:r>
              <w:rPr>
                <w:rFonts w:hint="eastAsia" w:ascii="宋体" w:hAnsi="宋体" w:cs="Times New Roman"/>
                <w:bCs/>
                <w:szCs w:val="21"/>
              </w:rPr>
              <w:t>10</w:t>
            </w:r>
            <w:r>
              <w:rPr>
                <w:rFonts w:hint="eastAsia" w:ascii="宋体" w:hAnsi="宋体" w:cs="Times New Roman"/>
                <w:bCs/>
                <w:szCs w:val="21"/>
                <w:vertAlign w:val="superscript"/>
              </w:rPr>
              <w:t>-18</w:t>
            </w:r>
          </w:p>
        </w:tc>
        <w:tc>
          <w:tcPr>
            <w:tcW w:w="2206" w:type="dxa"/>
            <w:tcBorders>
              <w:top w:val="nil"/>
              <w:left w:val="nil"/>
              <w:right w:val="nil"/>
            </w:tcBorders>
            <w:vAlign w:val="center"/>
          </w:tcPr>
          <w:p w14:paraId="195FDA7B">
            <w:pPr>
              <w:jc w:val="center"/>
              <w:rPr>
                <w:rFonts w:ascii="宋体" w:hAnsi="宋体" w:cs="Times New Roman"/>
                <w:bCs/>
                <w:szCs w:val="21"/>
              </w:rPr>
            </w:pPr>
            <w:r>
              <w:rPr>
                <w:rFonts w:hint="eastAsia" w:ascii="宋体" w:hAnsi="宋体" w:cs="Times New Roman"/>
                <w:bCs/>
                <w:szCs w:val="21"/>
              </w:rPr>
              <w:t>阿［托］</w:t>
            </w:r>
          </w:p>
        </w:tc>
        <w:tc>
          <w:tcPr>
            <w:tcW w:w="3119" w:type="dxa"/>
            <w:tcBorders>
              <w:top w:val="nil"/>
              <w:left w:val="nil"/>
              <w:right w:val="nil"/>
            </w:tcBorders>
            <w:vAlign w:val="center"/>
          </w:tcPr>
          <w:p w14:paraId="0D4D5D9B">
            <w:pPr>
              <w:jc w:val="center"/>
              <w:rPr>
                <w:rFonts w:ascii="宋体" w:hAnsi="宋体" w:cs="Times New Roman"/>
                <w:bCs/>
                <w:szCs w:val="21"/>
              </w:rPr>
            </w:pPr>
            <w:r>
              <w:rPr>
                <w:rFonts w:hint="eastAsia" w:ascii="宋体" w:hAnsi="宋体" w:cs="Times New Roman"/>
                <w:bCs/>
                <w:szCs w:val="21"/>
              </w:rPr>
              <w:t>a</w:t>
            </w:r>
          </w:p>
        </w:tc>
      </w:tr>
    </w:tbl>
    <w:p w14:paraId="3CED044A">
      <w:pPr>
        <w:spacing w:line="300" w:lineRule="auto"/>
        <w:ind w:firstLine="480" w:firstLineChars="200"/>
        <w:rPr>
          <w:rFonts w:ascii="宋体" w:hAnsi="宋体" w:cs="Times New Roman"/>
          <w:sz w:val="24"/>
          <w:szCs w:val="24"/>
        </w:rPr>
      </w:pPr>
    </w:p>
    <w:p w14:paraId="6BCA6206">
      <w:pPr>
        <w:pStyle w:val="4"/>
      </w:pPr>
      <w:bookmarkStart w:id="142" w:name="_Toc175647430"/>
      <w:bookmarkEnd w:id="142"/>
      <w:bookmarkStart w:id="143" w:name="_Toc175648889"/>
      <w:bookmarkEnd w:id="143"/>
      <w:bookmarkStart w:id="144" w:name="_Toc175646891"/>
      <w:bookmarkEnd w:id="144"/>
      <w:bookmarkStart w:id="145" w:name="_Toc175647746"/>
      <w:bookmarkEnd w:id="145"/>
      <w:bookmarkStart w:id="146" w:name="_Toc175647591"/>
      <w:bookmarkEnd w:id="146"/>
      <w:bookmarkStart w:id="147" w:name="_Toc175648958"/>
      <w:bookmarkEnd w:id="147"/>
      <w:bookmarkStart w:id="148" w:name="_Toc175647955"/>
      <w:bookmarkEnd w:id="148"/>
      <w:bookmarkStart w:id="149" w:name="_Toc175648214"/>
      <w:bookmarkEnd w:id="149"/>
      <w:bookmarkStart w:id="150" w:name="_Toc175647204"/>
      <w:bookmarkEnd w:id="150"/>
      <w:bookmarkStart w:id="151" w:name="_Toc175647815"/>
      <w:bookmarkEnd w:id="151"/>
      <w:bookmarkStart w:id="152" w:name="_Toc175648547"/>
      <w:bookmarkEnd w:id="152"/>
      <w:bookmarkStart w:id="153" w:name="_Toc175512494"/>
      <w:bookmarkEnd w:id="153"/>
      <w:bookmarkStart w:id="154" w:name="_Toc397346386"/>
      <w:bookmarkStart w:id="155" w:name="_Toc183185164"/>
      <w:bookmarkStart w:id="156" w:name="_Toc1795766389"/>
      <w:bookmarkStart w:id="157" w:name="_Toc183040425"/>
      <w:bookmarkStart w:id="158" w:name="_Toc394577300"/>
      <w:r>
        <w:rPr>
          <w:rFonts w:hint="eastAsia"/>
        </w:rPr>
        <w:t>规范表达注意事项</w:t>
      </w:r>
      <w:bookmarkEnd w:id="154"/>
      <w:bookmarkEnd w:id="155"/>
      <w:bookmarkEnd w:id="156"/>
      <w:bookmarkEnd w:id="157"/>
      <w:bookmarkEnd w:id="158"/>
    </w:p>
    <w:p w14:paraId="4E1F6389">
      <w:pPr>
        <w:pStyle w:val="5"/>
        <w:spacing w:before="156" w:beforeLines="50"/>
      </w:pPr>
      <w:bookmarkStart w:id="159" w:name="_Toc397346387"/>
      <w:bookmarkStart w:id="160" w:name="_Toc1163840471"/>
      <w:bookmarkStart w:id="161" w:name="_Toc394577301"/>
      <w:bookmarkStart w:id="162" w:name="_Toc710524985"/>
      <w:bookmarkStart w:id="163" w:name="_Toc183185165"/>
      <w:r>
        <w:rPr>
          <w:rFonts w:hint="eastAsia"/>
        </w:rPr>
        <w:t>名词术语</w:t>
      </w:r>
      <w:bookmarkEnd w:id="159"/>
      <w:bookmarkEnd w:id="160"/>
      <w:bookmarkEnd w:id="161"/>
      <w:bookmarkEnd w:id="162"/>
      <w:bookmarkEnd w:id="163"/>
    </w:p>
    <w:p w14:paraId="253A5311">
      <w:pPr>
        <w:pStyle w:val="3"/>
        <w:ind w:firstLine="480"/>
      </w:pPr>
      <w:r>
        <w:rPr>
          <w:rFonts w:hint="eastAsia"/>
        </w:rPr>
        <w:t>应使用全国自然科学名词审定委员会审定的自然科学名词术语；应按有关的标准或规定使用工程技术名词术语；应使用公认共知的尚无标准或规定的名词术语。作者自拟的名词术语，在文中第一次出现时，须加注说明。表示同一概念或概念组合的名词术语，全文中要前后一致。外国人名可使用原文，不必译出。一般的机关、团体、学校、研究机构和企业等的名称，在论文中第一次出现时必须写全称。</w:t>
      </w:r>
    </w:p>
    <w:p w14:paraId="499173EA">
      <w:pPr>
        <w:pStyle w:val="5"/>
        <w:spacing w:before="156" w:beforeLines="50"/>
      </w:pPr>
      <w:bookmarkStart w:id="164" w:name="_Toc1385739221"/>
      <w:bookmarkStart w:id="165" w:name="_Toc1784345575"/>
      <w:bookmarkStart w:id="166" w:name="_Toc394577302"/>
      <w:bookmarkStart w:id="167" w:name="_Toc183185166"/>
      <w:bookmarkStart w:id="168" w:name="_Toc397346388"/>
      <w:r>
        <w:rPr>
          <w:rFonts w:hint="eastAsia"/>
        </w:rPr>
        <w:t>数字</w:t>
      </w:r>
      <w:bookmarkEnd w:id="164"/>
      <w:bookmarkEnd w:id="165"/>
      <w:bookmarkEnd w:id="166"/>
      <w:bookmarkEnd w:id="167"/>
      <w:bookmarkEnd w:id="168"/>
    </w:p>
    <w:p w14:paraId="6C18AF72">
      <w:pPr>
        <w:pStyle w:val="3"/>
        <w:ind w:firstLine="480"/>
      </w:pPr>
      <w:r>
        <w:rPr>
          <w:rFonts w:hint="eastAsia"/>
        </w:rPr>
        <w:t>数字的使用必须符合新的国家标准《出版物上数字用法》（GB/T15835-2011）。</w:t>
      </w:r>
    </w:p>
    <w:p w14:paraId="0A0FA7A5">
      <w:pPr>
        <w:pStyle w:val="5"/>
        <w:spacing w:before="156" w:beforeLines="50"/>
      </w:pPr>
      <w:bookmarkStart w:id="169" w:name="_Toc394577303"/>
      <w:bookmarkStart w:id="170" w:name="_Toc658935632"/>
      <w:bookmarkStart w:id="171" w:name="_Toc2034432317"/>
      <w:bookmarkStart w:id="172" w:name="_Toc397346389"/>
      <w:bookmarkStart w:id="173" w:name="_Toc183185167"/>
      <w:r>
        <w:rPr>
          <w:rFonts w:hint="eastAsia"/>
        </w:rPr>
        <w:t>外文字母</w:t>
      </w:r>
      <w:bookmarkEnd w:id="169"/>
      <w:bookmarkEnd w:id="170"/>
      <w:bookmarkEnd w:id="171"/>
      <w:bookmarkEnd w:id="172"/>
      <w:bookmarkEnd w:id="173"/>
    </w:p>
    <w:p w14:paraId="159F28C1">
      <w:pPr>
        <w:pStyle w:val="3"/>
        <w:ind w:firstLine="480"/>
      </w:pPr>
      <w:r>
        <w:rPr>
          <w:rFonts w:hint="eastAsia"/>
        </w:rPr>
        <w:t>文中出现的易混淆的字母、符号以及上下标等，必须打印清楚或缮写工整。要严格区分外文字母的文种、大小写、正斜体和黑白体等，必要时用铅笔注明，尤其注意上下标字母的大小写、正斜体。</w:t>
      </w:r>
    </w:p>
    <w:p w14:paraId="15EB365A">
      <w:pPr>
        <w:pStyle w:val="3"/>
        <w:ind w:firstLine="480"/>
      </w:pPr>
      <w:r>
        <w:rPr>
          <w:rFonts w:hint="eastAsia"/>
        </w:rPr>
        <w:t>(1) 斜体</w:t>
      </w:r>
    </w:p>
    <w:p w14:paraId="7B90E40C">
      <w:pPr>
        <w:pStyle w:val="3"/>
        <w:ind w:firstLine="480"/>
      </w:pPr>
      <w:r>
        <w:rPr>
          <w:rFonts w:hint="eastAsia"/>
        </w:rPr>
        <w:t>斜体外文字母用于表示量的符号，主要用于下列场合：</w:t>
      </w:r>
    </w:p>
    <w:p w14:paraId="008999E6">
      <w:pPr>
        <w:pStyle w:val="3"/>
        <w:ind w:firstLine="480"/>
      </w:pPr>
      <w:r>
        <w:rPr>
          <w:rFonts w:hint="eastAsia"/>
        </w:rPr>
        <w:t>① 变量符号、变动附标及函数。</w:t>
      </w:r>
    </w:p>
    <w:p w14:paraId="39E1B17F">
      <w:pPr>
        <w:pStyle w:val="3"/>
        <w:ind w:firstLine="480"/>
      </w:pPr>
      <w:r>
        <w:rPr>
          <w:rFonts w:hint="eastAsia"/>
        </w:rPr>
        <w:t>② 用字母表示的数及代表点、线、面、体和图形的字母。</w:t>
      </w:r>
    </w:p>
    <w:p w14:paraId="22631DAC">
      <w:pPr>
        <w:pStyle w:val="3"/>
        <w:ind w:firstLine="480"/>
      </w:pPr>
      <w:r>
        <w:rPr>
          <w:rFonts w:hint="eastAsia"/>
        </w:rPr>
        <w:t>③ 特征数符号，如Re(雷诺数)、Fo(傅里叶数)、Al(阿尔芬数)等。</w:t>
      </w:r>
    </w:p>
    <w:p w14:paraId="4F7607D4">
      <w:pPr>
        <w:pStyle w:val="3"/>
        <w:ind w:firstLine="480"/>
      </w:pPr>
      <w:r>
        <w:rPr>
          <w:rFonts w:hint="eastAsia"/>
        </w:rPr>
        <w:t>④ 在特定场合中视为常数的参数。</w:t>
      </w:r>
    </w:p>
    <w:p w14:paraId="7E1740A1">
      <w:pPr>
        <w:pStyle w:val="3"/>
        <w:ind w:firstLine="480"/>
      </w:pPr>
      <w:r>
        <w:rPr>
          <w:rFonts w:hint="eastAsia"/>
        </w:rPr>
        <w:t>⑤ 矢量、矩阵用黑体斜体。</w:t>
      </w:r>
    </w:p>
    <w:p w14:paraId="5D1760EA">
      <w:pPr>
        <w:pStyle w:val="3"/>
        <w:ind w:firstLine="480"/>
      </w:pPr>
      <w:r>
        <w:rPr>
          <w:rFonts w:hint="eastAsia"/>
        </w:rPr>
        <w:t>(2) 正体</w:t>
      </w:r>
    </w:p>
    <w:p w14:paraId="64EDD795">
      <w:pPr>
        <w:pStyle w:val="3"/>
        <w:ind w:firstLine="480"/>
      </w:pPr>
      <w:r>
        <w:rPr>
          <w:rFonts w:hint="eastAsia"/>
        </w:rPr>
        <w:t>正体外文字母用于表示名称及与其有关的代号，主要用于下列场合：</w:t>
      </w:r>
    </w:p>
    <w:p w14:paraId="13746286">
      <w:pPr>
        <w:pStyle w:val="3"/>
        <w:ind w:firstLine="480"/>
      </w:pPr>
      <w:r>
        <w:rPr>
          <w:rFonts w:hint="eastAsia"/>
        </w:rPr>
        <w:t>① 有定义的已知函数(例如sin, exp, ln等)。</w:t>
      </w:r>
    </w:p>
    <w:p w14:paraId="72F457AA">
      <w:pPr>
        <w:pStyle w:val="3"/>
        <w:ind w:firstLine="480"/>
      </w:pPr>
      <w:r>
        <w:rPr>
          <w:rFonts w:hint="eastAsia"/>
        </w:rPr>
        <w:t>② 其值不变的数学常数(例如e=2.718 281 8…)及已定义的算子。</w:t>
      </w:r>
    </w:p>
    <w:p w14:paraId="22D3FC50">
      <w:pPr>
        <w:pStyle w:val="3"/>
        <w:ind w:firstLine="480"/>
      </w:pPr>
      <w:r>
        <w:rPr>
          <w:rFonts w:hint="eastAsia"/>
        </w:rPr>
        <w:t>③ 法定计量单位、词头和量纲符号。</w:t>
      </w:r>
    </w:p>
    <w:p w14:paraId="39833D97">
      <w:pPr>
        <w:pStyle w:val="3"/>
        <w:ind w:firstLine="480"/>
      </w:pPr>
      <w:r>
        <w:rPr>
          <w:rFonts w:hint="eastAsia"/>
        </w:rPr>
        <w:t>④ 数学符号。</w:t>
      </w:r>
    </w:p>
    <w:p w14:paraId="7ADE89FE">
      <w:pPr>
        <w:pStyle w:val="3"/>
        <w:ind w:firstLine="480"/>
      </w:pPr>
      <w:r>
        <w:rPr>
          <w:rFonts w:hint="eastAsia"/>
        </w:rPr>
        <w:t>⑤ 化学元素符号。</w:t>
      </w:r>
    </w:p>
    <w:p w14:paraId="4660C1B2">
      <w:pPr>
        <w:pStyle w:val="3"/>
        <w:ind w:firstLine="480"/>
      </w:pPr>
      <w:r>
        <w:rPr>
          <w:rFonts w:hint="eastAsia"/>
        </w:rPr>
        <w:t>⑥ 机具、仪器、设备和产品等的型号、代号及材料牌号。</w:t>
      </w:r>
    </w:p>
    <w:p w14:paraId="08F39D36">
      <w:pPr>
        <w:pStyle w:val="3"/>
        <w:ind w:firstLine="480"/>
      </w:pPr>
      <w:r>
        <w:rPr>
          <w:rFonts w:hint="eastAsia"/>
        </w:rPr>
        <w:t>⑦ 硬度符号。</w:t>
      </w:r>
    </w:p>
    <w:p w14:paraId="04E2E867">
      <w:pPr>
        <w:pStyle w:val="3"/>
        <w:ind w:firstLine="480"/>
      </w:pPr>
      <w:r>
        <w:rPr>
          <w:rFonts w:hint="eastAsia"/>
        </w:rPr>
        <w:t>⑧ 不表示量的外文缩写字。</w:t>
      </w:r>
    </w:p>
    <w:p w14:paraId="0FFA6B59">
      <w:pPr>
        <w:pStyle w:val="3"/>
        <w:ind w:firstLine="480"/>
      </w:pPr>
      <w:r>
        <w:rPr>
          <w:rFonts w:hint="eastAsia"/>
        </w:rPr>
        <w:t>⑨ 表示序号的拉丁字母。</w:t>
      </w:r>
    </w:p>
    <w:p w14:paraId="14F4E417">
      <w:pPr>
        <w:pStyle w:val="3"/>
        <w:ind w:firstLine="480"/>
      </w:pPr>
      <w:r>
        <w:rPr>
          <w:rFonts w:hint="eastAsia"/>
        </w:rPr>
        <w:t>⑩ 量符号中为区别其它量而加的具有特定含义的非量符号下角标。</w:t>
      </w:r>
    </w:p>
    <w:p w14:paraId="11DF0706">
      <w:pPr>
        <w:pStyle w:val="5"/>
        <w:spacing w:before="156" w:beforeLines="50"/>
        <w:rPr>
          <w:rFonts w:ascii="黑体"/>
          <w:bCs w:val="0"/>
        </w:rPr>
      </w:pPr>
      <w:bookmarkStart w:id="174" w:name="_Toc183185168"/>
      <w:bookmarkStart w:id="175" w:name="_Toc157999445"/>
      <w:bookmarkStart w:id="176" w:name="_Toc394577304"/>
      <w:bookmarkStart w:id="177" w:name="_Toc469324285"/>
      <w:bookmarkStart w:id="178" w:name="_Toc397346390"/>
      <w:r>
        <w:rPr>
          <w:rFonts w:hint="eastAsia" w:ascii="黑体"/>
        </w:rPr>
        <w:t>量和单位</w:t>
      </w:r>
      <w:bookmarkEnd w:id="174"/>
      <w:bookmarkEnd w:id="175"/>
      <w:bookmarkEnd w:id="176"/>
      <w:bookmarkEnd w:id="177"/>
      <w:bookmarkEnd w:id="178"/>
    </w:p>
    <w:p w14:paraId="341D1B4A">
      <w:pPr>
        <w:pStyle w:val="3"/>
        <w:ind w:firstLine="480"/>
      </w:pPr>
      <w:r>
        <w:rPr>
          <w:rFonts w:hint="eastAsia"/>
        </w:rPr>
        <w:t>文中涉及的量和单位一律采用新的国家标准GB3100~3102-93《量和单位》。</w:t>
      </w:r>
    </w:p>
    <w:p w14:paraId="5BACC2DE">
      <w:pPr>
        <w:pStyle w:val="5"/>
        <w:spacing w:before="156" w:beforeLines="50"/>
        <w:rPr>
          <w:rFonts w:ascii="黑体"/>
          <w:bCs w:val="0"/>
        </w:rPr>
      </w:pPr>
      <w:bookmarkStart w:id="179" w:name="_Toc225822564"/>
      <w:bookmarkStart w:id="180" w:name="_Toc1206884423"/>
      <w:bookmarkStart w:id="181" w:name="_Toc397346391"/>
      <w:bookmarkStart w:id="182" w:name="_Toc394577305"/>
      <w:bookmarkStart w:id="183" w:name="_Toc183185169"/>
      <w:r>
        <w:rPr>
          <w:rFonts w:hint="eastAsia" w:ascii="黑体"/>
        </w:rPr>
        <w:t>标点符号</w:t>
      </w:r>
      <w:bookmarkEnd w:id="179"/>
      <w:bookmarkEnd w:id="180"/>
      <w:bookmarkEnd w:id="181"/>
      <w:bookmarkEnd w:id="182"/>
      <w:bookmarkEnd w:id="183"/>
    </w:p>
    <w:p w14:paraId="0DBCA873">
      <w:pPr>
        <w:pStyle w:val="3"/>
        <w:ind w:firstLine="480"/>
      </w:pPr>
      <w:r>
        <w:rPr>
          <w:rFonts w:hint="eastAsia"/>
        </w:rPr>
        <w:t>标点符号的使用必须符合新的国家标准《标点符号用法》（GB/T15834-2011）。</w:t>
      </w:r>
    </w:p>
    <w:p w14:paraId="1997098A">
      <w:pPr>
        <w:numPr>
          <w:ins w:id="1" w:author="张校玮" w:date="2024-08-23T16:12:00Z"/>
        </w:numPr>
      </w:pPr>
      <w:r>
        <w:br w:type="page"/>
      </w:r>
    </w:p>
    <w:p w14:paraId="5255AABB">
      <w:pPr>
        <w:pStyle w:val="2"/>
        <w:spacing w:after="220"/>
      </w:pPr>
      <w:bookmarkStart w:id="184" w:name="_Toc183185170"/>
      <w:r>
        <w:rPr>
          <w:rFonts w:hint="eastAsia"/>
        </w:rPr>
        <w:t>毕业论文（设计）打印说明</w:t>
      </w:r>
      <w:bookmarkEnd w:id="184"/>
    </w:p>
    <w:p w14:paraId="3B83993B">
      <w:pPr>
        <w:pStyle w:val="4"/>
      </w:pPr>
      <w:bookmarkStart w:id="185" w:name="_Toc397346393"/>
      <w:bookmarkStart w:id="186" w:name="_Toc1248501036"/>
      <w:bookmarkStart w:id="187" w:name="_Toc394577307"/>
      <w:bookmarkStart w:id="188" w:name="_Toc183185171"/>
      <w:bookmarkStart w:id="189" w:name="_Toc1172228498"/>
      <w:r>
        <w:rPr>
          <w:rFonts w:hint="eastAsia"/>
        </w:rPr>
        <w:t>封页</w:t>
      </w:r>
      <w:bookmarkEnd w:id="185"/>
      <w:bookmarkEnd w:id="186"/>
      <w:bookmarkEnd w:id="187"/>
      <w:bookmarkEnd w:id="188"/>
      <w:bookmarkEnd w:id="189"/>
    </w:p>
    <w:p w14:paraId="429A4958">
      <w:pPr>
        <w:pStyle w:val="5"/>
        <w:spacing w:before="156" w:beforeLines="50"/>
        <w:rPr>
          <w:rFonts w:ascii="黑体"/>
          <w:bCs w:val="0"/>
        </w:rPr>
      </w:pPr>
      <w:bookmarkStart w:id="190" w:name="_Toc397346394"/>
      <w:bookmarkStart w:id="191" w:name="_Toc183185172"/>
      <w:bookmarkStart w:id="192" w:name="_Toc494197215"/>
      <w:bookmarkStart w:id="193" w:name="_Toc629388308"/>
      <w:bookmarkStart w:id="194" w:name="_Toc394577308"/>
      <w:r>
        <w:rPr>
          <w:rFonts w:hint="eastAsia" w:ascii="黑体"/>
        </w:rPr>
        <w:t>封皮</w:t>
      </w:r>
      <w:bookmarkEnd w:id="190"/>
      <w:bookmarkEnd w:id="191"/>
      <w:bookmarkEnd w:id="192"/>
      <w:bookmarkEnd w:id="193"/>
      <w:bookmarkEnd w:id="194"/>
    </w:p>
    <w:p w14:paraId="33FC97CD">
      <w:pPr>
        <w:pStyle w:val="3"/>
        <w:ind w:firstLine="480"/>
      </w:pPr>
      <w:r>
        <w:rPr>
          <w:rFonts w:hint="eastAsia"/>
        </w:rPr>
        <w:t>印刷厂统一制作。</w:t>
      </w:r>
    </w:p>
    <w:p w14:paraId="7C585D59">
      <w:pPr>
        <w:pStyle w:val="5"/>
        <w:spacing w:before="156" w:beforeLines="50"/>
        <w:rPr>
          <w:rFonts w:ascii="黑体"/>
          <w:bCs w:val="0"/>
        </w:rPr>
      </w:pPr>
      <w:bookmarkStart w:id="195" w:name="_Toc183185173"/>
      <w:bookmarkStart w:id="196" w:name="_Toc1653329556"/>
      <w:bookmarkStart w:id="197" w:name="_Toc397346395"/>
      <w:bookmarkStart w:id="198" w:name="_Toc1772331081"/>
      <w:bookmarkStart w:id="199" w:name="_Toc394577309"/>
      <w:r>
        <w:rPr>
          <w:rFonts w:hint="eastAsia" w:ascii="黑体"/>
        </w:rPr>
        <w:t>封一</w:t>
      </w:r>
      <w:bookmarkEnd w:id="195"/>
      <w:bookmarkEnd w:id="196"/>
      <w:bookmarkEnd w:id="197"/>
      <w:bookmarkEnd w:id="198"/>
      <w:bookmarkEnd w:id="199"/>
    </w:p>
    <w:p w14:paraId="65022347">
      <w:pPr>
        <w:pStyle w:val="3"/>
        <w:ind w:firstLine="480"/>
      </w:pPr>
      <w:r>
        <w:rPr>
          <w:rFonts w:hint="eastAsia"/>
        </w:rPr>
        <w:t>单面打印。</w:t>
      </w:r>
    </w:p>
    <w:p w14:paraId="1E10560D">
      <w:pPr>
        <w:pStyle w:val="5"/>
        <w:spacing w:before="156" w:beforeLines="50"/>
        <w:rPr>
          <w:rFonts w:ascii="黑体"/>
          <w:bCs w:val="0"/>
        </w:rPr>
      </w:pPr>
      <w:bookmarkStart w:id="200" w:name="_Toc394577310"/>
      <w:bookmarkStart w:id="201" w:name="_Toc1218939159"/>
      <w:bookmarkStart w:id="202" w:name="_Toc1970294477"/>
      <w:bookmarkStart w:id="203" w:name="_Toc397346396"/>
      <w:bookmarkStart w:id="204" w:name="_Toc183185174"/>
      <w:r>
        <w:rPr>
          <w:rFonts w:hint="eastAsia" w:ascii="黑体"/>
        </w:rPr>
        <w:t>封二</w:t>
      </w:r>
      <w:bookmarkEnd w:id="200"/>
      <w:bookmarkEnd w:id="201"/>
      <w:bookmarkEnd w:id="202"/>
      <w:bookmarkEnd w:id="203"/>
      <w:bookmarkEnd w:id="204"/>
    </w:p>
    <w:p w14:paraId="73C202D7">
      <w:pPr>
        <w:pStyle w:val="3"/>
        <w:ind w:firstLine="480"/>
      </w:pPr>
      <w:r>
        <w:rPr>
          <w:rFonts w:hint="eastAsia"/>
        </w:rPr>
        <w:t>单面打印。</w:t>
      </w:r>
    </w:p>
    <w:p w14:paraId="74F3F54D">
      <w:pPr>
        <w:pStyle w:val="4"/>
      </w:pPr>
      <w:bookmarkStart w:id="205" w:name="_Toc397346397"/>
      <w:bookmarkStart w:id="206" w:name="_Toc1863936580"/>
      <w:bookmarkStart w:id="207" w:name="_Toc394577311"/>
      <w:bookmarkStart w:id="208" w:name="_Toc541438199"/>
      <w:bookmarkStart w:id="209" w:name="_Toc183185175"/>
      <w:r>
        <w:rPr>
          <w:rFonts w:hint="eastAsia"/>
        </w:rPr>
        <w:t>中英文摘要</w:t>
      </w:r>
      <w:bookmarkEnd w:id="205"/>
      <w:bookmarkEnd w:id="206"/>
      <w:bookmarkEnd w:id="207"/>
      <w:bookmarkEnd w:id="208"/>
      <w:bookmarkEnd w:id="209"/>
    </w:p>
    <w:p w14:paraId="4E168D46">
      <w:pPr>
        <w:pStyle w:val="5"/>
        <w:spacing w:before="156" w:beforeLines="50"/>
      </w:pPr>
      <w:bookmarkStart w:id="210" w:name="_Toc397346398"/>
      <w:bookmarkStart w:id="211" w:name="_Toc1063598254"/>
      <w:bookmarkStart w:id="212" w:name="_Toc394577312"/>
      <w:bookmarkStart w:id="213" w:name="_Toc183185176"/>
      <w:bookmarkStart w:id="214" w:name="_Toc1838141271"/>
      <w:r>
        <w:rPr>
          <w:rFonts w:hint="eastAsia"/>
        </w:rPr>
        <w:t>中文摘要</w:t>
      </w:r>
      <w:bookmarkEnd w:id="210"/>
      <w:bookmarkEnd w:id="211"/>
      <w:bookmarkEnd w:id="212"/>
      <w:bookmarkEnd w:id="213"/>
      <w:bookmarkEnd w:id="214"/>
    </w:p>
    <w:p w14:paraId="52368B79">
      <w:pPr>
        <w:pStyle w:val="3"/>
        <w:ind w:firstLine="480"/>
      </w:pPr>
      <w:r>
        <w:rPr>
          <w:rFonts w:hint="eastAsia"/>
        </w:rPr>
        <w:t>如果是一页，单面打印；否则双面打印。</w:t>
      </w:r>
    </w:p>
    <w:p w14:paraId="11918105">
      <w:pPr>
        <w:pStyle w:val="5"/>
        <w:spacing w:before="156" w:beforeLines="50"/>
        <w:rPr>
          <w:rFonts w:ascii="黑体"/>
          <w:bCs w:val="0"/>
        </w:rPr>
      </w:pPr>
      <w:bookmarkStart w:id="215" w:name="_Toc2088079602"/>
      <w:bookmarkStart w:id="216" w:name="_Toc183185177"/>
      <w:bookmarkStart w:id="217" w:name="_Toc241977350"/>
      <w:bookmarkStart w:id="218" w:name="_Toc397346399"/>
      <w:bookmarkStart w:id="219" w:name="_Toc394577313"/>
      <w:r>
        <w:rPr>
          <w:rFonts w:hint="eastAsia" w:ascii="黑体"/>
        </w:rPr>
        <w:t>英文摘要</w:t>
      </w:r>
      <w:bookmarkEnd w:id="215"/>
      <w:bookmarkEnd w:id="216"/>
      <w:bookmarkEnd w:id="217"/>
      <w:bookmarkEnd w:id="218"/>
      <w:bookmarkEnd w:id="219"/>
    </w:p>
    <w:p w14:paraId="160F4B0D">
      <w:pPr>
        <w:pStyle w:val="3"/>
        <w:ind w:firstLine="480"/>
      </w:pPr>
      <w:r>
        <w:rPr>
          <w:rFonts w:hint="eastAsia"/>
        </w:rPr>
        <w:t>如果是一页，单面打印；否则双面打印。</w:t>
      </w:r>
    </w:p>
    <w:p w14:paraId="63BEE7F8">
      <w:pPr>
        <w:pStyle w:val="4"/>
        <w:rPr>
          <w:rFonts w:ascii="黑体" w:hAnsi="Arial"/>
          <w:bCs w:val="0"/>
        </w:rPr>
      </w:pPr>
      <w:bookmarkStart w:id="220" w:name="_Toc394577314"/>
      <w:bookmarkStart w:id="221" w:name="_Toc176111540"/>
      <w:bookmarkStart w:id="222" w:name="_Toc1726777679"/>
      <w:bookmarkStart w:id="223" w:name="_Toc183185178"/>
      <w:bookmarkStart w:id="224" w:name="_Toc397346400"/>
      <w:r>
        <w:rPr>
          <w:rFonts w:hint="eastAsia" w:ascii="黑体" w:hAnsi="Arial"/>
        </w:rPr>
        <w:t>目录</w:t>
      </w:r>
      <w:bookmarkEnd w:id="220"/>
      <w:bookmarkEnd w:id="221"/>
      <w:bookmarkEnd w:id="222"/>
      <w:bookmarkEnd w:id="223"/>
      <w:bookmarkEnd w:id="224"/>
    </w:p>
    <w:p w14:paraId="2DD6026A">
      <w:pPr>
        <w:pStyle w:val="3"/>
        <w:ind w:firstLine="480"/>
      </w:pPr>
      <w:r>
        <w:rPr>
          <w:rFonts w:hint="eastAsia"/>
        </w:rPr>
        <w:t>如果是一页，单面打印；如果两页，双面打印。</w:t>
      </w:r>
    </w:p>
    <w:p w14:paraId="062776E0">
      <w:pPr>
        <w:pStyle w:val="4"/>
        <w:rPr>
          <w:rFonts w:ascii="黑体" w:hAnsi="Arial"/>
          <w:bCs w:val="0"/>
        </w:rPr>
      </w:pPr>
      <w:bookmarkStart w:id="225" w:name="_Toc394577315"/>
      <w:bookmarkStart w:id="226" w:name="_Toc397346401"/>
      <w:bookmarkStart w:id="227" w:name="_Toc674187214"/>
      <w:bookmarkStart w:id="228" w:name="_Toc858445395"/>
      <w:bookmarkStart w:id="229" w:name="_Toc183185179"/>
      <w:r>
        <w:rPr>
          <w:rFonts w:hint="eastAsia" w:ascii="黑体" w:hAnsi="Arial"/>
        </w:rPr>
        <w:t>正文</w:t>
      </w:r>
      <w:bookmarkEnd w:id="225"/>
      <w:bookmarkEnd w:id="226"/>
      <w:bookmarkEnd w:id="227"/>
      <w:bookmarkEnd w:id="228"/>
      <w:bookmarkEnd w:id="229"/>
    </w:p>
    <w:p w14:paraId="3308251A">
      <w:pPr>
        <w:pStyle w:val="5"/>
        <w:spacing w:before="156" w:beforeLines="50"/>
      </w:pPr>
      <w:bookmarkStart w:id="230" w:name="_Toc1096613219"/>
      <w:bookmarkStart w:id="231" w:name="_Toc397346402"/>
      <w:bookmarkStart w:id="232" w:name="_Toc394577316"/>
      <w:bookmarkStart w:id="233" w:name="_Toc940784126"/>
      <w:bookmarkStart w:id="234" w:name="_Toc183185180"/>
      <w:r>
        <w:rPr>
          <w:rFonts w:hint="eastAsia"/>
        </w:rPr>
        <w:t>正文</w:t>
      </w:r>
      <w:bookmarkEnd w:id="230"/>
      <w:bookmarkEnd w:id="231"/>
      <w:bookmarkEnd w:id="232"/>
      <w:bookmarkEnd w:id="233"/>
      <w:bookmarkEnd w:id="234"/>
    </w:p>
    <w:p w14:paraId="5A8412FC">
      <w:pPr>
        <w:pStyle w:val="3"/>
        <w:numPr>
          <w:ins w:id="2" w:author="小蚂蚁" w:date="2024-06-26T11:56:00Z"/>
        </w:numPr>
        <w:ind w:firstLine="480"/>
      </w:pPr>
      <w:r>
        <w:rPr>
          <w:rFonts w:hint="eastAsia"/>
        </w:rPr>
        <w:t>正文从引言开始到致谢结束，双面打印。</w:t>
      </w:r>
    </w:p>
    <w:p w14:paraId="17D944C3">
      <w:pPr>
        <w:numPr>
          <w:ins w:id="3" w:author="小蚂蚁" w:date="2024-06-26T11:56:00Z"/>
        </w:numPr>
      </w:pPr>
      <w:r>
        <w:br w:type="page"/>
      </w:r>
    </w:p>
    <w:p w14:paraId="052F9FF2">
      <w:pPr>
        <w:pStyle w:val="2"/>
        <w:spacing w:after="220"/>
      </w:pPr>
      <w:bookmarkStart w:id="235" w:name="_Toc183185181"/>
      <w:r>
        <w:t>第四章题目</w:t>
      </w:r>
      <w:bookmarkEnd w:id="235"/>
    </w:p>
    <w:p w14:paraId="0F17B5BF">
      <w:pPr>
        <w:pStyle w:val="3"/>
        <w:ind w:firstLine="480"/>
      </w:pPr>
      <w:r>
        <w:rPr>
          <w:rFonts w:hint="eastAsia"/>
        </w:rPr>
        <w:t>一级标题：黑体，小三，1.25倍行距，段前10磅，段后10磅，无特殊格式。</w:t>
      </w:r>
    </w:p>
    <w:p w14:paraId="1BA42805">
      <w:pPr>
        <w:pStyle w:val="4"/>
      </w:pPr>
      <w:bookmarkStart w:id="236" w:name="_Toc116483413"/>
      <w:bookmarkStart w:id="237" w:name="_Toc394577318"/>
      <w:bookmarkStart w:id="238" w:name="_Toc397346404"/>
      <w:bookmarkStart w:id="239" w:name="_Toc592313712"/>
      <w:bookmarkStart w:id="240" w:name="_Toc183185182"/>
      <w:r>
        <w:rPr>
          <w:rFonts w:hint="eastAsia"/>
        </w:rPr>
        <w:t>第四章第一节题目</w:t>
      </w:r>
      <w:bookmarkEnd w:id="236"/>
      <w:bookmarkEnd w:id="237"/>
      <w:bookmarkEnd w:id="238"/>
      <w:bookmarkEnd w:id="239"/>
      <w:bookmarkEnd w:id="240"/>
    </w:p>
    <w:p w14:paraId="03A0142C">
      <w:pPr>
        <w:pStyle w:val="3"/>
        <w:ind w:firstLine="480"/>
      </w:pPr>
      <w:r>
        <w:rPr>
          <w:rFonts w:hint="eastAsia"/>
        </w:rPr>
        <w:t>二级标题：黑体，四号，1.25倍行距，段前8磅，段后8磅，无特殊格式。</w:t>
      </w:r>
    </w:p>
    <w:p w14:paraId="2F3292FC">
      <w:pPr>
        <w:pStyle w:val="5"/>
      </w:pPr>
      <w:bookmarkStart w:id="241" w:name="_Toc1379119874"/>
      <w:bookmarkStart w:id="242" w:name="_Toc1429853739"/>
      <w:bookmarkStart w:id="243" w:name="_Toc183185183"/>
      <w:bookmarkStart w:id="244" w:name="_Toc397346405"/>
      <w:bookmarkStart w:id="245" w:name="_Toc394577319"/>
      <w:r>
        <w:rPr>
          <w:rFonts w:hint="eastAsia"/>
        </w:rPr>
        <w:t>第四章第一节一级题目</w:t>
      </w:r>
      <w:bookmarkEnd w:id="241"/>
      <w:bookmarkEnd w:id="242"/>
      <w:bookmarkEnd w:id="243"/>
      <w:bookmarkEnd w:id="244"/>
      <w:bookmarkEnd w:id="245"/>
    </w:p>
    <w:p w14:paraId="423D8D76">
      <w:pPr>
        <w:pStyle w:val="3"/>
        <w:ind w:firstLine="480"/>
      </w:pPr>
      <w:r>
        <w:rPr>
          <w:rFonts w:hint="eastAsia"/>
        </w:rPr>
        <w:t>三级标题：黑体，小四，1.25倍行距，段前6磅，段后6磅，无特殊格式。</w:t>
      </w:r>
    </w:p>
    <w:p w14:paraId="4E68BF62">
      <w:pPr>
        <w:pStyle w:val="6"/>
      </w:pPr>
      <w:r>
        <w:rPr>
          <w:rFonts w:hint="eastAsia"/>
          <w:lang w:val="en-US"/>
        </w:rPr>
        <w:t>四级标题（第四章第一节二级题目）</w:t>
      </w:r>
    </w:p>
    <w:p w14:paraId="2382F270">
      <w:pPr>
        <w:pStyle w:val="3"/>
        <w:ind w:firstLine="480"/>
      </w:pPr>
      <w:r>
        <w:rPr>
          <w:rFonts w:hint="eastAsia"/>
        </w:rPr>
        <w:t>四级标题：宋体，小四，加粗，1倍行距，段前5磅，段后5磅，无特殊格式。</w:t>
      </w:r>
    </w:p>
    <w:p w14:paraId="719B7260">
      <w:pPr>
        <w:pStyle w:val="4"/>
      </w:pPr>
      <w:bookmarkStart w:id="246" w:name="_Toc1209781443"/>
      <w:bookmarkStart w:id="247" w:name="_Toc183185184"/>
      <w:bookmarkStart w:id="248" w:name="_Toc1076720247"/>
      <w:bookmarkStart w:id="249" w:name="_Toc397346406"/>
      <w:bookmarkStart w:id="250" w:name="_Toc394577320"/>
      <w:r>
        <w:rPr>
          <w:rFonts w:hint="eastAsia"/>
        </w:rPr>
        <w:t>第四章第二节题目</w:t>
      </w:r>
      <w:bookmarkEnd w:id="246"/>
      <w:bookmarkEnd w:id="247"/>
      <w:bookmarkEnd w:id="248"/>
      <w:bookmarkEnd w:id="249"/>
      <w:bookmarkEnd w:id="250"/>
    </w:p>
    <w:p w14:paraId="737FB5D9">
      <w:pPr>
        <w:pStyle w:val="5"/>
        <w:spacing w:before="156"/>
      </w:pPr>
      <w:bookmarkStart w:id="251" w:name="_Toc1739981707"/>
      <w:bookmarkStart w:id="252" w:name="_Toc394577321"/>
      <w:bookmarkStart w:id="253" w:name="_Toc183185185"/>
      <w:bookmarkStart w:id="254" w:name="_Toc421542705"/>
      <w:bookmarkStart w:id="255" w:name="_Toc397346407"/>
      <w:r>
        <w:rPr>
          <w:rFonts w:hint="eastAsia"/>
        </w:rPr>
        <w:t>第四章第二节一级题目</w:t>
      </w:r>
      <w:bookmarkEnd w:id="251"/>
      <w:bookmarkEnd w:id="252"/>
      <w:bookmarkEnd w:id="253"/>
      <w:bookmarkEnd w:id="254"/>
      <w:bookmarkEnd w:id="255"/>
    </w:p>
    <w:p w14:paraId="6AE7D0F8">
      <w:pPr>
        <w:pStyle w:val="3"/>
        <w:numPr>
          <w:ins w:id="4" w:author="张校玮" w:date="2024-08-23T19:30:00Z"/>
        </w:numPr>
        <w:ind w:firstLine="480"/>
        <w:rPr>
          <w:lang w:val="zh-CN"/>
        </w:rPr>
      </w:pPr>
    </w:p>
    <w:p w14:paraId="3C3EFB6B">
      <w:r>
        <w:rPr>
          <w:rFonts w:hint="eastAsia"/>
        </w:rPr>
        <w:br w:type="page"/>
      </w:r>
    </w:p>
    <w:p w14:paraId="574007E5">
      <w:pPr>
        <w:pStyle w:val="2"/>
      </w:pPr>
      <w:bookmarkStart w:id="256" w:name="_Toc175647614"/>
      <w:bookmarkEnd w:id="256"/>
      <w:bookmarkStart w:id="257" w:name="_Toc175648237"/>
      <w:bookmarkEnd w:id="257"/>
      <w:bookmarkStart w:id="258" w:name="_Toc175647227"/>
      <w:bookmarkEnd w:id="258"/>
      <w:bookmarkStart w:id="259" w:name="_Toc175647769"/>
      <w:bookmarkEnd w:id="259"/>
      <w:bookmarkStart w:id="260" w:name="_Toc175648570"/>
      <w:bookmarkEnd w:id="260"/>
      <w:bookmarkStart w:id="261" w:name="_Toc175646915"/>
      <w:bookmarkEnd w:id="261"/>
      <w:bookmarkStart w:id="262" w:name="_Toc175647453"/>
      <w:bookmarkEnd w:id="262"/>
      <w:bookmarkStart w:id="263" w:name="_Toc175647838"/>
      <w:bookmarkEnd w:id="263"/>
      <w:bookmarkStart w:id="264" w:name="_Toc175512517"/>
      <w:bookmarkEnd w:id="264"/>
      <w:bookmarkStart w:id="265" w:name="_Toc175647978"/>
      <w:bookmarkEnd w:id="265"/>
      <w:bookmarkStart w:id="266" w:name="_Toc175648912"/>
      <w:bookmarkEnd w:id="266"/>
      <w:bookmarkStart w:id="267" w:name="_Toc175648981"/>
      <w:bookmarkEnd w:id="267"/>
      <w:bookmarkStart w:id="268" w:name="_Toc183185186"/>
      <w:r>
        <w:rPr>
          <w:rFonts w:hint="eastAsia"/>
        </w:rPr>
        <w:t>使用“标题</w:t>
      </w:r>
      <w:r>
        <w:t>1-</w:t>
      </w:r>
      <w:r>
        <w:rPr>
          <w:rFonts w:hint="eastAsia"/>
        </w:rPr>
        <w:t>居中</w:t>
      </w:r>
      <w:r>
        <w:t>-</w:t>
      </w:r>
      <w:r>
        <w:rPr>
          <w:rFonts w:hint="eastAsia"/>
        </w:rPr>
        <w:t>无自动编号”样式</w:t>
      </w:r>
      <w:bookmarkEnd w:id="268"/>
    </w:p>
    <w:p w14:paraId="4E7BB5BB">
      <w:pPr>
        <w:pStyle w:val="4"/>
      </w:pPr>
      <w:bookmarkStart w:id="269" w:name="_Toc183185187"/>
      <w:r>
        <w:t>打开样式窗格</w:t>
      </w:r>
      <w:bookmarkEnd w:id="269"/>
    </w:p>
    <w:p w14:paraId="7AF7A318">
      <w:pPr>
        <w:pStyle w:val="3"/>
        <w:ind w:firstLine="480"/>
      </w:pPr>
      <w:r>
        <w:rPr>
          <w:rFonts w:hint="eastAsia"/>
        </w:rPr>
        <w:t>在Word的“开始”面板中“样式”区域的右下角找到</w:t>
      </w:r>
      <w:r>
        <w:rPr>
          <w:rFonts w:hint="eastAsia"/>
        </w:rPr>
        <w:drawing>
          <wp:inline distT="0" distB="0" distL="0" distR="0">
            <wp:extent cx="171450" cy="1428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rcRect l="64062" t="29413" r="7813" b="52940"/>
                    <a:stretch>
                      <a:fillRect/>
                    </a:stretch>
                  </pic:blipFill>
                  <pic:spPr>
                    <a:xfrm>
                      <a:off x="0" y="0"/>
                      <a:ext cx="171474" cy="142895"/>
                    </a:xfrm>
                    <a:prstGeom prst="rect">
                      <a:avLst/>
                    </a:prstGeom>
                    <a:ln>
                      <a:noFill/>
                    </a:ln>
                  </pic:spPr>
                </pic:pic>
              </a:graphicData>
            </a:graphic>
          </wp:inline>
        </w:drawing>
      </w:r>
      <w:r>
        <w:rPr>
          <w:rFonts w:hint="eastAsia"/>
        </w:rPr>
        <w:t>，点击即可显示样式窗格，可根据需要确定是否固定在右侧。</w:t>
      </w:r>
    </w:p>
    <w:p w14:paraId="0938B999">
      <w:pPr>
        <w:jc w:val="center"/>
      </w:pPr>
      <w:r>
        <w:drawing>
          <wp:inline distT="0" distB="0" distL="0" distR="0">
            <wp:extent cx="5759450" cy="2193925"/>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0"/>
                    <a:stretch>
                      <a:fillRect/>
                    </a:stretch>
                  </pic:blipFill>
                  <pic:spPr>
                    <a:xfrm>
                      <a:off x="0" y="0"/>
                      <a:ext cx="5759450" cy="2193925"/>
                    </a:xfrm>
                    <a:prstGeom prst="rect">
                      <a:avLst/>
                    </a:prstGeom>
                  </pic:spPr>
                </pic:pic>
              </a:graphicData>
            </a:graphic>
          </wp:inline>
        </w:drawing>
      </w:r>
    </w:p>
    <w:p w14:paraId="615EE0B3">
      <w:pPr>
        <w:pStyle w:val="12"/>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1</w:t>
      </w:r>
      <w:r>
        <w:fldChar w:fldCharType="end"/>
      </w:r>
      <w:r>
        <w:t xml:space="preserve"> 打开样式窗格的按钮</w:t>
      </w:r>
    </w:p>
    <w:p w14:paraId="6410A59F">
      <w:pPr>
        <w:pStyle w:val="4"/>
      </w:pPr>
      <w:bookmarkStart w:id="270" w:name="_Toc183185188"/>
      <w:r>
        <w:rPr>
          <w:rFonts w:hint="eastAsia"/>
        </w:rPr>
        <w:t>查看样式</w:t>
      </w:r>
      <w:bookmarkEnd w:id="270"/>
    </w:p>
    <w:p w14:paraId="6DAEB8AC">
      <w:pPr>
        <w:pStyle w:val="3"/>
        <w:numPr>
          <w:ins w:id="5" w:author="张校玮" w:date="2024-08-24T14:51:00Z"/>
        </w:numPr>
        <w:ind w:firstLine="480"/>
      </w:pPr>
      <w:bookmarkStart w:id="271" w:name="_Toc394577323"/>
      <w:bookmarkStart w:id="272" w:name="_Toc397346409"/>
      <w:bookmarkStart w:id="273" w:name="_Toc318580828"/>
      <w:bookmarkStart w:id="274" w:name="_Toc50653180"/>
      <w:r>
        <w:rPr>
          <w:rFonts w:hint="eastAsia"/>
        </w:rPr>
        <w:t>打开“样式”窗格</w:t>
      </w:r>
      <w:r>
        <w:t>如</w:t>
      </w:r>
      <w:r>
        <w:fldChar w:fldCharType="begin"/>
      </w:r>
      <w:r>
        <w:instrText xml:space="preserve"> REF _Ref175511237 \h </w:instrText>
      </w:r>
      <w:r>
        <w:fldChar w:fldCharType="separate"/>
      </w:r>
      <w:r>
        <w:rPr>
          <w:rFonts w:hint="eastAsia"/>
        </w:rPr>
        <w:t xml:space="preserve">图 </w:t>
      </w:r>
      <w:r>
        <w:t>5.2</w:t>
      </w:r>
      <w:r>
        <w:fldChar w:fldCharType="end"/>
      </w:r>
      <w:r>
        <w:t>所示，</w:t>
      </w:r>
      <w:r>
        <w:rPr>
          <w:rFonts w:hint="eastAsia"/>
        </w:rPr>
        <w:t>右下角 “选项”可设置样式窗格显示的样式信息，选项窗口如</w:t>
      </w:r>
      <w:r>
        <w:fldChar w:fldCharType="begin"/>
      </w:r>
      <w:r>
        <w:instrText xml:space="preserve"> </w:instrText>
      </w:r>
      <w:r>
        <w:rPr>
          <w:rFonts w:hint="eastAsia"/>
        </w:rPr>
        <w:instrText xml:space="preserve">REF _Ref175511261 \h</w:instrText>
      </w:r>
      <w:r>
        <w:instrText xml:space="preserve"> </w:instrText>
      </w:r>
      <w:r>
        <w:fldChar w:fldCharType="separate"/>
      </w:r>
      <w:r>
        <w:rPr>
          <w:rFonts w:hint="eastAsia"/>
        </w:rPr>
        <w:t xml:space="preserve">图 </w:t>
      </w:r>
      <w:r>
        <w:t>5.3</w:t>
      </w:r>
      <w:r>
        <w:fldChar w:fldCharType="end"/>
      </w:r>
      <w:r>
        <w:rPr>
          <w:rFonts w:hint="eastAsia"/>
        </w:rPr>
        <w:t>所示。</w:t>
      </w:r>
    </w:p>
    <w:p w14:paraId="62EF9E9C">
      <w:pPr>
        <w:numPr>
          <w:ins w:id="6" w:author="张校玮" w:date="2024-08-24T14:51:00Z"/>
        </w:numPr>
        <w:jc w:val="center"/>
      </w:pPr>
      <w:r>
        <w:rPr>
          <w:rFonts w:hint="eastAsia"/>
        </w:rPr>
        <w:drawing>
          <wp:inline distT="0" distB="0" distL="0" distR="0">
            <wp:extent cx="1826260" cy="4044950"/>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1852345" cy="4101623"/>
                    </a:xfrm>
                    <a:prstGeom prst="rect">
                      <a:avLst/>
                    </a:prstGeom>
                  </pic:spPr>
                </pic:pic>
              </a:graphicData>
            </a:graphic>
          </wp:inline>
        </w:drawing>
      </w:r>
    </w:p>
    <w:p w14:paraId="1DA4B7BE">
      <w:pPr>
        <w:pStyle w:val="12"/>
        <w:numPr>
          <w:ins w:id="7" w:author="张校玮" w:date="2024-08-24T14:51:00Z"/>
        </w:numPr>
      </w:pPr>
      <w:bookmarkStart w:id="275" w:name="_Ref175511237"/>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2</w:t>
      </w:r>
      <w:r>
        <w:fldChar w:fldCharType="end"/>
      </w:r>
      <w:bookmarkEnd w:id="275"/>
      <w:r>
        <w:t xml:space="preserve"> 样式窗格</w:t>
      </w:r>
    </w:p>
    <w:p w14:paraId="5141506B">
      <w:pPr>
        <w:numPr>
          <w:ins w:id="8" w:author="张校玮" w:date="2024-08-24T14:51:00Z"/>
        </w:numPr>
        <w:jc w:val="center"/>
      </w:pPr>
      <w:r>
        <w:drawing>
          <wp:inline distT="0" distB="0" distL="0" distR="0">
            <wp:extent cx="1696085" cy="2804795"/>
            <wp:effectExtent l="0" t="0" r="5715" b="190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1741730" cy="2879749"/>
                    </a:xfrm>
                    <a:prstGeom prst="rect">
                      <a:avLst/>
                    </a:prstGeom>
                  </pic:spPr>
                </pic:pic>
              </a:graphicData>
            </a:graphic>
          </wp:inline>
        </w:drawing>
      </w:r>
      <w:bookmarkStart w:id="276" w:name="_Ref175511261"/>
    </w:p>
    <w:p w14:paraId="1AE8FCC2">
      <w:pPr>
        <w:pStyle w:val="12"/>
      </w:pPr>
      <w:r>
        <w:rPr>
          <w:rFonts w:hint="eastAsia"/>
        </w:rPr>
        <w:t xml:space="preserve">图 </w:t>
      </w:r>
      <w:r>
        <w:fldChar w:fldCharType="begin"/>
      </w:r>
      <w:r>
        <w:instrText xml:space="preserve"> </w:instrText>
      </w:r>
      <w:r>
        <w:rPr>
          <w:rFonts w:hint="eastAsia"/>
        </w:rPr>
        <w:instrText xml:space="preserve">STYLEREF 1 \s</w:instrText>
      </w:r>
      <w:r>
        <w:instrText xml:space="preserve"> </w:instrText>
      </w:r>
      <w:r>
        <w:fldChar w:fldCharType="separate"/>
      </w:r>
      <w:r>
        <w:t>5</w:t>
      </w:r>
      <w:r>
        <w:fldChar w:fldCharType="end"/>
      </w:r>
      <w:r>
        <w:t>.</w:t>
      </w:r>
      <w:r>
        <w:fldChar w:fldCharType="begin"/>
      </w:r>
      <w:r>
        <w:instrText xml:space="preserve"> </w:instrText>
      </w:r>
      <w:r>
        <w:rPr>
          <w:rFonts w:hint="eastAsia"/>
        </w:rPr>
        <w:instrText xml:space="preserve">SEQ 图 \* ARABIC \s 1</w:instrText>
      </w:r>
      <w:r>
        <w:instrText xml:space="preserve"> </w:instrText>
      </w:r>
      <w:r>
        <w:fldChar w:fldCharType="separate"/>
      </w:r>
      <w:r>
        <w:t>3</w:t>
      </w:r>
      <w:r>
        <w:fldChar w:fldCharType="end"/>
      </w:r>
      <w:r>
        <w:t xml:space="preserve"> 样式窗格选项窗口</w:t>
      </w:r>
    </w:p>
    <w:p w14:paraId="2158B7EB">
      <w:pPr>
        <w:jc w:val="center"/>
        <w:rPr>
          <w:rFonts w:hint="eastAsia"/>
        </w:rPr>
      </w:pPr>
    </w:p>
    <w:bookmarkEnd w:id="276"/>
    <w:p w14:paraId="762CD503">
      <w:pPr>
        <w:pStyle w:val="4"/>
      </w:pPr>
      <w:bookmarkStart w:id="277" w:name="_Toc183185189"/>
      <w:r>
        <w:t>使用样式</w:t>
      </w:r>
      <w:bookmarkEnd w:id="277"/>
    </w:p>
    <w:p w14:paraId="30F4DB0A">
      <w:pPr>
        <w:pStyle w:val="3"/>
        <w:numPr>
          <w:ins w:id="9" w:author="张校玮" w:date="2024-08-24T14:51:00Z"/>
        </w:numPr>
        <w:ind w:firstLine="480"/>
      </w:pPr>
      <w:r>
        <w:rPr>
          <w:rFonts w:hint="eastAsia"/>
        </w:rPr>
        <w:t>选中需要设置的文字或段落，再点击样式窗格中相应的样式即可完成样式设置，若不符合需要请修改样式。</w:t>
      </w:r>
    </w:p>
    <w:p w14:paraId="3C83D2BE">
      <w:pPr>
        <w:pStyle w:val="3"/>
        <w:numPr>
          <w:ins w:id="10" w:author="张校玮" w:date="2024-08-24T14:51:00Z"/>
        </w:numPr>
        <w:ind w:firstLine="480"/>
        <w:rPr>
          <w:rFonts w:cs="Times New Roman"/>
          <w:szCs w:val="24"/>
        </w:rPr>
      </w:pPr>
      <w:r>
        <w:rPr>
          <w:rFonts w:hint="eastAsia"/>
        </w:rPr>
        <w:t>“</w:t>
      </w:r>
      <w:r>
        <w:t>论文样式</w:t>
      </w:r>
      <w:r>
        <w:rPr>
          <w:rFonts w:hint="eastAsia"/>
        </w:rPr>
        <w:t>”为已经设置好的论文正文样式，请根据需要使用。也可根据需要修改“正文”样式，修改时请注意“正文”样式是“标题1”、“标题</w:t>
      </w:r>
      <w:r>
        <w:t>2</w:t>
      </w:r>
      <w:r>
        <w:rPr>
          <w:rFonts w:hint="eastAsia"/>
        </w:rPr>
        <w:t>”、“标题3”、“标题4”等样式的基准样式，在修改“正文样式”时，这些样式也会一同被修改；同时也应注意，表格内文字、空行等部分内容也是基于“正文”样式设定的，表格的格式等也会被一同修改。</w:t>
      </w:r>
      <w:bookmarkEnd w:id="271"/>
      <w:bookmarkEnd w:id="272"/>
      <w:bookmarkEnd w:id="273"/>
      <w:bookmarkEnd w:id="274"/>
    </w:p>
    <w:p w14:paraId="2838A123">
      <w:pPr>
        <w:pStyle w:val="3"/>
        <w:keepNext/>
        <w:keepLines/>
        <w:numPr>
          <w:ins w:id="11" w:author="张校玮" w:date="2024-08-24T14:51:00Z"/>
        </w:numPr>
        <w:spacing w:before="156" w:beforeLines="50" w:line="360" w:lineRule="auto"/>
        <w:ind w:firstLine="480"/>
        <w:outlineLvl w:val="1"/>
      </w:pPr>
      <w:r>
        <w:br w:type="page"/>
      </w:r>
    </w:p>
    <w:p w14:paraId="1F8A7496">
      <w:pPr>
        <w:pStyle w:val="64"/>
        <w:numPr>
          <w:ins w:id="12" w:author="小蚂蚁" w:date="2024-06-26T10:22:00Z"/>
        </w:numPr>
        <w:rPr>
          <w:rFonts w:hint="default"/>
        </w:rPr>
      </w:pPr>
      <w:bookmarkStart w:id="278" w:name="_Toc183185190"/>
      <w:r>
        <w:rPr>
          <w:rFonts w:hint="default" w:hAnsi="黑体"/>
          <w:sz w:val="32"/>
          <w:szCs w:val="32"/>
          <w:lang w:val="en-US"/>
        </w:rPr>
        <mc:AlternateContent>
          <mc:Choice Requires="wps">
            <w:drawing>
              <wp:anchor distT="0" distB="0" distL="114300" distR="114300" simplePos="0" relativeHeight="251664384" behindDoc="0" locked="0" layoutInCell="1" allowOverlap="1">
                <wp:simplePos x="0" y="0"/>
                <wp:positionH relativeFrom="column">
                  <wp:posOffset>3564255</wp:posOffset>
                </wp:positionH>
                <wp:positionV relativeFrom="paragraph">
                  <wp:posOffset>31750</wp:posOffset>
                </wp:positionV>
                <wp:extent cx="2440940" cy="476250"/>
                <wp:effectExtent l="270510" t="6350" r="6350" b="25400"/>
                <wp:wrapNone/>
                <wp:docPr id="21"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440940" cy="476250"/>
                        </a:xfrm>
                        <a:prstGeom prst="wedgeRoundRectCallout">
                          <a:avLst>
                            <a:gd name="adj1" fmla="val 59989"/>
                            <a:gd name="adj2" fmla="val 27200"/>
                            <a:gd name="adj3" fmla="val 16667"/>
                          </a:avLst>
                        </a:prstGeom>
                        <a:solidFill>
                          <a:srgbClr val="FFFFFF"/>
                        </a:solidFill>
                        <a:ln w="9525">
                          <a:solidFill>
                            <a:srgbClr val="000000"/>
                          </a:solidFill>
                          <a:miter lim="800000"/>
                        </a:ln>
                      </wps:spPr>
                      <wps:txbx>
                        <w:txbxContent>
                          <w:p w14:paraId="38643B2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80.65pt;margin-top:2.5pt;height:37.5pt;width:192.2pt;rotation:11796480f;z-index:251664384;mso-width-relative:page;mso-height-relative:page;" fillcolor="#FFFFFF" filled="t" stroked="t" coordsize="21600,21600" o:gfxdata="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" adj="23758,16675,14400">
                <v:fill on="t" focussize="0,0"/>
                <v:stroke color="#000000" miterlimit="8" joinstyle="miter"/>
                <v:imagedata o:title=""/>
                <o:lock v:ext="edit" aspectratio="f"/>
                <v:textbox>
                  <w:txbxContent>
                    <w:p w14:paraId="38643B2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v:textbox>
              </v:shape>
            </w:pict>
          </mc:Fallback>
        </mc:AlternateContent>
      </w:r>
      <w:bookmarkStart w:id="279" w:name="_Toc846329776"/>
      <w:bookmarkStart w:id="280" w:name="_Toc397346412"/>
      <w:bookmarkStart w:id="281" w:name="_Toc399647701"/>
      <w:bookmarkStart w:id="282" w:name="_Toc394577326"/>
      <w:r>
        <w:t>结</w:t>
      </w:r>
      <w:r>
        <w:rPr>
          <w:rFonts w:hint="default"/>
        </w:rPr>
        <w:t xml:space="preserve">    </w:t>
      </w:r>
      <w:r>
        <w:t>论</w:t>
      </w:r>
      <w:bookmarkEnd w:id="278"/>
      <w:bookmarkEnd w:id="279"/>
      <w:bookmarkEnd w:id="280"/>
      <w:bookmarkEnd w:id="281"/>
      <w:bookmarkEnd w:id="282"/>
    </w:p>
    <w:p w14:paraId="1DA7732A">
      <w:pPr>
        <w:pStyle w:val="3"/>
        <w:ind w:firstLine="480"/>
      </w:pPr>
      <w:r>
        <w:rPr>
          <w:rFonts w:hint="eastAsia"/>
        </w:rPr>
        <w:t>结论是理论分析和实验结果的逻辑发展，是整篇毕业论文（设计）的归宿。结论是在理论分析、试验结果的基础上，经过分析、推理、判断、归纳的过程而形成的总观点。结论必须完整、准确、鲜明、并突出与前人不同的新见解。</w:t>
      </w:r>
    </w:p>
    <w:p w14:paraId="3BF9CF7A">
      <w:pPr>
        <w:spacing w:line="300" w:lineRule="auto"/>
        <w:ind w:firstLine="480" w:firstLineChars="200"/>
        <w:rPr>
          <w:rFonts w:ascii="宋体" w:hAnsi="宋体" w:cs="Times New Roman"/>
          <w:sz w:val="24"/>
          <w:szCs w:val="24"/>
        </w:rPr>
      </w:pPr>
      <w:r>
        <w:rPr>
          <w:rFonts w:hint="eastAsia" w:ascii="宋体" w:hAnsi="宋体" w:cs="Times New Roman"/>
          <w:sz w:val="24"/>
          <w:szCs w:val="24"/>
        </w:rPr>
        <w:t>书写格式说明：</w:t>
      </w:r>
    </w:p>
    <w:p w14:paraId="79993E27">
      <w:pPr>
        <w:pStyle w:val="3"/>
        <w:ind w:firstLine="480"/>
      </w:pPr>
      <w:r>
        <w:rPr>
          <w:rFonts w:hint="eastAsia"/>
        </w:rPr>
        <w:t>标题“结论”选用模板中的样式所定义的“标题1-居中-无自动编号”；或者手动设置成字体：黑体，居中，字号：小三，1.25倍行距，段前10磅，段后10磅。</w:t>
      </w:r>
    </w:p>
    <w:p w14:paraId="06F25F46">
      <w:pPr>
        <w:spacing w:line="300" w:lineRule="auto"/>
        <w:ind w:firstLine="480" w:firstLineChars="200"/>
        <w:rPr>
          <w:rFonts w:ascii="宋体" w:hAnsi="宋体" w:cs="Times New Roman"/>
          <w:sz w:val="24"/>
          <w:szCs w:val="24"/>
        </w:rPr>
      </w:pPr>
      <w:r>
        <w:rPr>
          <w:rFonts w:hint="eastAsia" w:ascii="宋体" w:hAnsi="宋体" w:cs="Times New Roman"/>
          <w:sz w:val="24"/>
          <w:szCs w:val="24"/>
        </w:rPr>
        <w:t>结论正文设置成字体：宋体，居左，字号：小四，1.25倍行距，段前、段后均为0行，首行缩进2个字符。</w:t>
      </w:r>
    </w:p>
    <w:p w14:paraId="1B3DB2B6">
      <w:pPr>
        <w:jc w:val="left"/>
        <w:rPr>
          <w:lang w:val="zh-CN"/>
        </w:rPr>
      </w:pPr>
      <w:r>
        <w:rPr>
          <w:lang w:val="zh-CN"/>
        </w:rPr>
        <w:br w:type="page"/>
      </w:r>
    </w:p>
    <w:p w14:paraId="28FD9F06">
      <w:pPr>
        <w:pStyle w:val="64"/>
        <w:rPr>
          <w:rFonts w:hint="default"/>
        </w:rPr>
      </w:pPr>
      <w:bookmarkStart w:id="283" w:name="_Toc183185191"/>
      <w:r>
        <w:rPr>
          <w:rFonts w:hint="default" w:ascii="黑体" w:hAnsi="黑体"/>
          <w:sz w:val="32"/>
          <w:szCs w:val="32"/>
          <w:lang w:val="en-US"/>
        </w:rPr>
        <mc:AlternateContent>
          <mc:Choice Requires="wps">
            <w:drawing>
              <wp:anchor distT="0" distB="0" distL="114300" distR="114300" simplePos="0" relativeHeight="251665408" behindDoc="0" locked="0" layoutInCell="1" allowOverlap="1">
                <wp:simplePos x="0" y="0"/>
                <wp:positionH relativeFrom="column">
                  <wp:posOffset>3660140</wp:posOffset>
                </wp:positionH>
                <wp:positionV relativeFrom="paragraph">
                  <wp:posOffset>45720</wp:posOffset>
                </wp:positionV>
                <wp:extent cx="2371090" cy="457200"/>
                <wp:effectExtent l="235585" t="6350" r="9525" b="19050"/>
                <wp:wrapNone/>
                <wp:docPr id="22"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371090" cy="457200"/>
                        </a:xfrm>
                        <a:prstGeom prst="wedgeRoundRectCallout">
                          <a:avLst>
                            <a:gd name="adj1" fmla="val 58904"/>
                            <a:gd name="adj2" fmla="val 29444"/>
                            <a:gd name="adj3" fmla="val 16667"/>
                          </a:avLst>
                        </a:prstGeom>
                        <a:solidFill>
                          <a:srgbClr val="FFFFFF"/>
                        </a:solidFill>
                        <a:ln w="9525">
                          <a:solidFill>
                            <a:srgbClr val="000000"/>
                          </a:solidFill>
                          <a:miter lim="800000"/>
                        </a:ln>
                      </wps:spPr>
                      <wps:txbx>
                        <w:txbxContent>
                          <w:p w14:paraId="0FD3622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88.2pt;margin-top:3.6pt;height:36pt;width:186.7pt;rotation:11796480f;z-index:251665408;mso-width-relative:page;mso-height-relative:page;" fillcolor="#FFFFFF" filled="t" stroked="t" coordsize="21600,21600" o:gfxdata="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R0rMNgAAAAIAQAADwAAAAAAAAABACAAAAAiAAAAZHJzL2Rvd25yZXYueG1sUEsB&#10;AhQAFAAAAAgAh07iQBe/4gKgAgAAJAUAAA4AAAAAAAAAAQAgAAAAJwEAAGRycy9lMm9Eb2MueG1s&#10;UEsFBgAAAAAGAAYAWQEAADkGAAAAAA==&#10;" adj="23523,17160,14400">
                <v:fill on="t" focussize="0,0"/>
                <v:stroke color="#000000" miterlimit="8" joinstyle="miter"/>
                <v:imagedata o:title=""/>
                <o:lock v:ext="edit" aspectratio="f"/>
                <v:textbox>
                  <w:txbxContent>
                    <w:p w14:paraId="0FD3622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txbxContent>
                </v:textbox>
              </v:shape>
            </w:pict>
          </mc:Fallback>
        </mc:AlternateContent>
      </w:r>
      <w:bookmarkStart w:id="284" w:name="_Toc397346413"/>
      <w:bookmarkStart w:id="285" w:name="_Toc1697546538"/>
      <w:bookmarkStart w:id="286" w:name="_Toc1480351151"/>
      <w:bookmarkStart w:id="287" w:name="_Toc394577327"/>
      <w:r>
        <w:t>参</w:t>
      </w:r>
      <w:r>
        <w:rPr>
          <w:rFonts w:hint="default"/>
        </w:rPr>
        <w:t xml:space="preserve"> </w:t>
      </w:r>
      <w:r>
        <w:t>考</w:t>
      </w:r>
      <w:r>
        <w:rPr>
          <w:rFonts w:hint="default"/>
        </w:rPr>
        <w:t xml:space="preserve"> </w:t>
      </w:r>
      <w:r>
        <w:t>文</w:t>
      </w:r>
      <w:r>
        <w:rPr>
          <w:rFonts w:hint="default"/>
        </w:rPr>
        <w:t xml:space="preserve"> </w:t>
      </w:r>
      <w:r>
        <w:t>献</w:t>
      </w:r>
      <w:bookmarkEnd w:id="283"/>
      <w:bookmarkEnd w:id="284"/>
      <w:bookmarkEnd w:id="285"/>
      <w:bookmarkEnd w:id="286"/>
      <w:bookmarkEnd w:id="287"/>
    </w:p>
    <w:p w14:paraId="24CA77C8">
      <w:pPr>
        <w:pStyle w:val="3"/>
        <w:ind w:firstLine="480"/>
      </w:pPr>
      <w:r>
        <w:rPr>
          <w:rFonts w:hint="eastAsia"/>
        </w:rPr>
        <w:t>标题“参考文献”选用模板中的样式所定义的“标题1-居中-无自动编号”；或者手动设置成字体：黑体，居中，字号：小三，1.25倍行距，段前10磅，段后10磅。</w:t>
      </w:r>
    </w:p>
    <w:p w14:paraId="0661FBE4">
      <w:pPr>
        <w:pStyle w:val="3"/>
        <w:ind w:firstLine="480"/>
        <w:rPr>
          <w:szCs w:val="24"/>
        </w:rPr>
      </w:pPr>
      <w:r>
        <w:rPr>
          <w:rFonts w:hint="eastAsia"/>
          <w:szCs w:val="24"/>
        </w:rPr>
        <w:t>参考文献正文设置成字体：宋体，居左，字号：五号，1.25倍行距，段前、段后均为0行。</w:t>
      </w:r>
    </w:p>
    <w:p w14:paraId="78091132">
      <w:pPr>
        <w:pStyle w:val="3"/>
        <w:ind w:firstLine="480"/>
      </w:pPr>
      <w:r>
        <w:rPr>
          <w:rFonts w:hint="eastAsia"/>
        </w:rPr>
        <w:t>参考文献的使用必须符合新的国家标准《信息与文献 参考文献著录规则》（GB/T7714-2015）。</w:t>
      </w:r>
    </w:p>
    <w:p w14:paraId="0EE5B449">
      <w:pPr>
        <w:pStyle w:val="3"/>
        <w:ind w:firstLine="480"/>
      </w:pPr>
      <w:r>
        <w:rPr>
          <w:rFonts w:hint="eastAsia"/>
        </w:rPr>
        <w:t>参考文献的著录，按毕业论文（设计）中引用顺序排列。</w:t>
      </w:r>
    </w:p>
    <w:p w14:paraId="1D42176F">
      <w:pPr>
        <w:pStyle w:val="3"/>
        <w:ind w:firstLine="480"/>
      </w:pPr>
      <w:r>
        <w:rPr>
          <w:rFonts w:hint="eastAsia"/>
        </w:rPr>
        <w:t>参考文献类型:专著</w:t>
      </w:r>
      <w:bookmarkStart w:id="288" w:name="_Hlk523750065"/>
      <w:r>
        <w:rPr>
          <w:rFonts w:hint="eastAsia"/>
        </w:rPr>
        <w:t>[M]</w:t>
      </w:r>
      <w:bookmarkEnd w:id="288"/>
      <w:r>
        <w:rPr>
          <w:rFonts w:hint="eastAsia"/>
        </w:rPr>
        <w:t>，会议论文集[C]，报纸文章[N]，期刊文章[J]，学位论文[D]，报告[R]，标准[S]，专利</w:t>
      </w:r>
      <w:bookmarkStart w:id="289" w:name="_Hlk523750151"/>
      <w:r>
        <w:rPr>
          <w:rFonts w:hint="eastAsia"/>
        </w:rPr>
        <w:t>[P]</w:t>
      </w:r>
      <w:bookmarkEnd w:id="289"/>
      <w:r>
        <w:rPr>
          <w:rFonts w:hint="eastAsia"/>
        </w:rPr>
        <w:t>,论文集中的析出文献[A]。</w:t>
      </w:r>
    </w:p>
    <w:p w14:paraId="0B89B8AC">
      <w:pPr>
        <w:pStyle w:val="3"/>
        <w:ind w:firstLine="480"/>
      </w:pPr>
      <w:r>
        <w:rPr>
          <w:rFonts w:hint="eastAsia"/>
        </w:rPr>
        <w:t>参考文献数量10-15篇，其中期刊不少于6篇，并且包含一定数量的外文期刊。</w:t>
      </w:r>
    </w:p>
    <w:p w14:paraId="3D7E4C91">
      <w:pPr>
        <w:pStyle w:val="3"/>
        <w:ind w:firstLine="480"/>
      </w:pPr>
      <w:r>
        <w:rPr>
          <w:rFonts w:hint="eastAsia"/>
        </w:rPr>
        <w:t>示例如下：</w:t>
      </w:r>
    </w:p>
    <w:p w14:paraId="314C255A">
      <w:pPr>
        <w:spacing w:line="300" w:lineRule="auto"/>
        <w:rPr>
          <w:rFonts w:ascii="宋体" w:hAnsi="宋体" w:cs="Times New Roman"/>
          <w:szCs w:val="21"/>
        </w:rPr>
      </w:pPr>
      <w:r>
        <w:rPr>
          <w:rFonts w:hint="eastAsia" w:ascii="宋体" w:hAnsi="宋体" w:cs="Times New Roman"/>
          <w:szCs w:val="21"/>
        </w:rPr>
        <w:t>[1] 薛华成.管理信息系统[</w:t>
      </w:r>
      <w:r>
        <w:rPr>
          <w:rFonts w:ascii="宋体" w:hAnsi="宋体" w:cs="Times New Roman"/>
          <w:szCs w:val="21"/>
        </w:rPr>
        <w:t>M]</w:t>
      </w:r>
      <w:r>
        <w:rPr>
          <w:rFonts w:hint="eastAsia" w:ascii="宋体" w:hAnsi="宋体" w:cs="Times New Roman"/>
          <w:szCs w:val="21"/>
        </w:rPr>
        <w:t>.北京:清华大学出版社,1993.</w:t>
      </w:r>
    </w:p>
    <w:p w14:paraId="5141BCE5">
      <w:pPr>
        <w:spacing w:line="300" w:lineRule="auto"/>
        <w:rPr>
          <w:rFonts w:ascii="宋体" w:hAnsi="宋体" w:cs="Times New Roman"/>
          <w:szCs w:val="21"/>
        </w:rPr>
      </w:pPr>
      <w:r>
        <w:rPr>
          <w:rFonts w:hint="eastAsia" w:ascii="宋体" w:hAnsi="宋体" w:cs="Times New Roman"/>
          <w:szCs w:val="21"/>
        </w:rPr>
        <w:t>[2] 霍斯尼 R K著.李庆龙译.谷物科学与工艺学原理</w:t>
      </w:r>
      <w:r>
        <w:rPr>
          <w:rFonts w:ascii="宋体" w:hAnsi="宋体" w:cs="Times New Roman"/>
          <w:szCs w:val="21"/>
        </w:rPr>
        <w:t>[M]</w:t>
      </w:r>
      <w:r>
        <w:rPr>
          <w:rFonts w:hint="eastAsia" w:ascii="宋体" w:hAnsi="宋体" w:cs="Times New Roman"/>
          <w:szCs w:val="21"/>
        </w:rPr>
        <w:t>.北京:中国食品出版社,1989.</w:t>
      </w:r>
    </w:p>
    <w:p w14:paraId="61F876CE">
      <w:pPr>
        <w:spacing w:line="300" w:lineRule="auto"/>
        <w:rPr>
          <w:rFonts w:ascii="宋体" w:hAnsi="宋体" w:cs="Times New Roman"/>
          <w:szCs w:val="21"/>
        </w:rPr>
      </w:pPr>
      <w:r>
        <w:rPr>
          <w:rFonts w:ascii="宋体" w:hAnsi="宋体" w:cs="Times New Roman"/>
          <w:szCs w:val="21"/>
        </w:rPr>
        <w:t>[3] Borko H, Bernier C L.Indexing concepts and methods[M].New York: Academic Pr.,1978.</w:t>
      </w:r>
    </w:p>
    <w:p w14:paraId="13F29FF8">
      <w:pPr>
        <w:spacing w:line="300" w:lineRule="auto"/>
        <w:rPr>
          <w:rFonts w:ascii="宋体" w:hAnsi="宋体" w:cs="Times New Roman"/>
          <w:szCs w:val="21"/>
        </w:rPr>
      </w:pPr>
      <w:r>
        <w:rPr>
          <w:rFonts w:hint="eastAsia" w:ascii="宋体" w:hAnsi="宋体" w:cs="Times New Roman"/>
          <w:szCs w:val="21"/>
        </w:rPr>
        <w:t>[4] 徐滨士,欧忠文,马世宁等.纳米表面工程</w:t>
      </w:r>
      <w:r>
        <w:rPr>
          <w:rFonts w:ascii="宋体" w:hAnsi="宋体" w:cs="Times New Roman"/>
          <w:szCs w:val="21"/>
        </w:rPr>
        <w:t>[J]</w:t>
      </w:r>
      <w:r>
        <w:rPr>
          <w:rFonts w:hint="eastAsia" w:ascii="宋体" w:hAnsi="宋体" w:cs="Times New Roman"/>
          <w:szCs w:val="21"/>
        </w:rPr>
        <w:t>.中国机械工程,2000,11(6):707-712.</w:t>
      </w:r>
    </w:p>
    <w:p w14:paraId="5DEFAC7B">
      <w:pPr>
        <w:spacing w:line="300" w:lineRule="auto"/>
        <w:rPr>
          <w:rFonts w:ascii="宋体" w:hAnsi="宋体" w:cs="Times New Roman"/>
          <w:szCs w:val="21"/>
        </w:rPr>
      </w:pPr>
      <w:r>
        <w:rPr>
          <w:rFonts w:ascii="宋体" w:hAnsi="宋体" w:cs="Times New Roman"/>
          <w:szCs w:val="21"/>
          <w:lang w:val="da-DK"/>
        </w:rPr>
        <w:t xml:space="preserve">[5] Kuehnlw M R, Peeken H, Troeder C et al. </w:t>
      </w:r>
      <w:r>
        <w:rPr>
          <w:rFonts w:ascii="宋体" w:hAnsi="宋体" w:cs="Times New Roman"/>
          <w:szCs w:val="21"/>
        </w:rPr>
        <w:t>The Toroidal Drive[J]. Mechanical Engineering, 1981, 103 (2)</w:t>
      </w:r>
      <w:r>
        <w:rPr>
          <w:rFonts w:hint="eastAsia" w:ascii="宋体" w:hAnsi="宋体" w:cs="Times New Roman"/>
          <w:szCs w:val="21"/>
        </w:rPr>
        <w:t>:</w:t>
      </w:r>
      <w:r>
        <w:rPr>
          <w:rFonts w:ascii="宋体" w:hAnsi="宋体" w:cs="Times New Roman"/>
          <w:szCs w:val="21"/>
        </w:rPr>
        <w:t>32-39.</w:t>
      </w:r>
    </w:p>
    <w:p w14:paraId="4EB8DE26">
      <w:pPr>
        <w:spacing w:line="300" w:lineRule="auto"/>
        <w:rPr>
          <w:rFonts w:ascii="宋体" w:hAnsi="宋体" w:cs="Times New Roman"/>
          <w:szCs w:val="21"/>
        </w:rPr>
      </w:pPr>
      <w:r>
        <w:rPr>
          <w:rFonts w:hint="eastAsia" w:ascii="宋体" w:hAnsi="宋体" w:cs="Times New Roman"/>
          <w:szCs w:val="21"/>
        </w:rPr>
        <w:t>[6] 惠梦君,吴德海,柳葆凯等.奥氏体—贝氏体球铁的发展</w:t>
      </w:r>
      <w:r>
        <w:rPr>
          <w:rFonts w:ascii="宋体" w:hAnsi="宋体" w:cs="Times New Roman"/>
          <w:szCs w:val="21"/>
        </w:rPr>
        <w:t>[C]</w:t>
      </w:r>
      <w:r>
        <w:rPr>
          <w:rFonts w:hint="eastAsia" w:ascii="宋体" w:hAnsi="宋体" w:cs="Times New Roman"/>
          <w:szCs w:val="21"/>
        </w:rPr>
        <w:t>.全国铸造学会奥氏体—贝氏体球铁专业学术会议,武汉,1986.</w:t>
      </w:r>
    </w:p>
    <w:p w14:paraId="252F2E20">
      <w:pPr>
        <w:spacing w:line="300" w:lineRule="auto"/>
        <w:rPr>
          <w:rFonts w:ascii="宋体" w:hAnsi="宋体" w:cs="Times New Roman"/>
          <w:szCs w:val="21"/>
        </w:rPr>
      </w:pPr>
      <w:r>
        <w:rPr>
          <w:rFonts w:ascii="宋体" w:hAnsi="宋体" w:cs="Times New Roman"/>
          <w:szCs w:val="21"/>
        </w:rPr>
        <w:t>[7] Rosenthall E M,ed.Proceedings of the fifth Canadian Mathematical Congress[C],Univ. of Montreal,1961.Toronto:Univ. of Toronto Pr.,1963:23-29</w:t>
      </w:r>
    </w:p>
    <w:p w14:paraId="1E093EB2">
      <w:pPr>
        <w:spacing w:line="300" w:lineRule="auto"/>
        <w:rPr>
          <w:rFonts w:ascii="宋体" w:hAnsi="宋体" w:cs="Times New Roman"/>
          <w:szCs w:val="21"/>
        </w:rPr>
      </w:pPr>
      <w:r>
        <w:rPr>
          <w:rFonts w:hint="eastAsia" w:ascii="宋体" w:hAnsi="宋体" w:cs="Times New Roman"/>
          <w:szCs w:val="21"/>
        </w:rPr>
        <w:t>[8] 黄蕴慧.国际矿物学研究的动向</w:t>
      </w:r>
      <w:bookmarkStart w:id="290" w:name="_Hlk523753971"/>
      <w:r>
        <w:rPr>
          <w:rFonts w:ascii="宋体" w:hAnsi="宋体" w:cs="Times New Roman"/>
          <w:szCs w:val="21"/>
        </w:rPr>
        <w:t>[A]</w:t>
      </w:r>
      <w:bookmarkEnd w:id="290"/>
      <w:r>
        <w:rPr>
          <w:rFonts w:hint="eastAsia" w:ascii="宋体" w:hAnsi="宋体" w:cs="Times New Roman"/>
          <w:szCs w:val="21"/>
        </w:rPr>
        <w:t>.见:程裕淇编.世界地质科技发展动向.北京:地质出版社,1982:38-39.</w:t>
      </w:r>
    </w:p>
    <w:p w14:paraId="63B6E790">
      <w:pPr>
        <w:spacing w:line="300" w:lineRule="auto"/>
        <w:rPr>
          <w:rFonts w:ascii="宋体" w:hAnsi="宋体" w:cs="Times New Roman"/>
          <w:szCs w:val="21"/>
        </w:rPr>
      </w:pPr>
      <w:r>
        <w:rPr>
          <w:rFonts w:ascii="宋体" w:hAnsi="宋体" w:cs="Times New Roman"/>
          <w:szCs w:val="21"/>
          <w:lang w:val="de-DE"/>
        </w:rPr>
        <w:t xml:space="preserve">[9] </w:t>
      </w:r>
      <w:bookmarkStart w:id="291" w:name="OLE_LINK1"/>
      <w:bookmarkStart w:id="292" w:name="OLE_LINK2"/>
      <w:r>
        <w:rPr>
          <w:rFonts w:ascii="宋体" w:hAnsi="宋体" w:cs="Times New Roman"/>
          <w:szCs w:val="21"/>
          <w:lang w:val="de-DE"/>
        </w:rPr>
        <w:t xml:space="preserve">Buseck P R,Nord G L, Veblen D R.Subsolidus phenomena in pyroxenes[A].In: Prewitt C T, ed. </w:t>
      </w:r>
      <w:r>
        <w:rPr>
          <w:rFonts w:hint="eastAsia" w:ascii="宋体" w:hAnsi="宋体" w:cs="Times New Roman"/>
          <w:szCs w:val="21"/>
        </w:rPr>
        <w:t>Reviews in mineralogy,pyroxenes v.7. [s.l.]: Mineralogical Society of America,1980: 117-211.</w:t>
      </w:r>
    </w:p>
    <w:bookmarkEnd w:id="291"/>
    <w:bookmarkEnd w:id="292"/>
    <w:p w14:paraId="7ADE624A">
      <w:pPr>
        <w:spacing w:line="300" w:lineRule="auto"/>
        <w:rPr>
          <w:rFonts w:ascii="宋体" w:hAnsi="宋体" w:cs="Times New Roman"/>
          <w:szCs w:val="21"/>
        </w:rPr>
      </w:pPr>
      <w:r>
        <w:rPr>
          <w:rFonts w:hint="eastAsia" w:ascii="宋体" w:hAnsi="宋体" w:cs="Times New Roman"/>
          <w:szCs w:val="21"/>
        </w:rPr>
        <w:t>[10] 金波.采用并联型液压系统的水轮机调速器控制系统研究:(博士学位论文)</w:t>
      </w:r>
      <w:r>
        <w:rPr>
          <w:rFonts w:ascii="宋体" w:hAnsi="宋体" w:cs="Times New Roman"/>
          <w:szCs w:val="21"/>
        </w:rPr>
        <w:t>[D]</w:t>
      </w:r>
      <w:r>
        <w:rPr>
          <w:rFonts w:hint="eastAsia" w:ascii="宋体" w:hAnsi="宋体" w:cs="Times New Roman"/>
          <w:szCs w:val="21"/>
        </w:rPr>
        <w:t>.杭州:浙江大学,1998.</w:t>
      </w:r>
    </w:p>
    <w:p w14:paraId="406DAF10">
      <w:pPr>
        <w:spacing w:line="300" w:lineRule="auto"/>
        <w:rPr>
          <w:rFonts w:ascii="宋体" w:hAnsi="宋体" w:cs="Times New Roman"/>
          <w:szCs w:val="21"/>
        </w:rPr>
      </w:pPr>
      <w:r>
        <w:rPr>
          <w:rFonts w:ascii="宋体" w:hAnsi="宋体" w:cs="Times New Roman"/>
          <w:szCs w:val="21"/>
        </w:rPr>
        <w:t>[1</w:t>
      </w:r>
      <w:r>
        <w:rPr>
          <w:rFonts w:hint="eastAsia" w:ascii="宋体" w:hAnsi="宋体" w:cs="Times New Roman"/>
          <w:szCs w:val="21"/>
        </w:rPr>
        <w:t>1</w:t>
      </w:r>
      <w:r>
        <w:rPr>
          <w:rFonts w:ascii="宋体" w:hAnsi="宋体" w:cs="Times New Roman"/>
          <w:szCs w:val="21"/>
        </w:rPr>
        <w:t>] Cairns R B.Infared spectroscopic studies on solid oxygen:[dissertation]</w:t>
      </w:r>
      <w:r>
        <w:rPr>
          <w:rFonts w:cs="Times New Roman"/>
          <w:szCs w:val="24"/>
        </w:rPr>
        <w:t xml:space="preserve"> </w:t>
      </w:r>
      <w:r>
        <w:rPr>
          <w:rFonts w:ascii="宋体" w:hAnsi="宋体" w:cs="Times New Roman"/>
          <w:szCs w:val="21"/>
        </w:rPr>
        <w:t>[D].Berkeley: Univ.</w:t>
      </w:r>
      <w:r>
        <w:rPr>
          <w:rFonts w:hint="eastAsia" w:ascii="宋体" w:hAnsi="宋体" w:cs="Times New Roman"/>
          <w:szCs w:val="21"/>
        </w:rPr>
        <w:t xml:space="preserve"> </w:t>
      </w:r>
      <w:r>
        <w:rPr>
          <w:rFonts w:ascii="宋体" w:hAnsi="宋体" w:cs="Times New Roman"/>
          <w:szCs w:val="21"/>
        </w:rPr>
        <w:t>of California,1965.</w:t>
      </w:r>
    </w:p>
    <w:p w14:paraId="4AE1CE28">
      <w:pPr>
        <w:spacing w:line="300" w:lineRule="auto"/>
        <w:rPr>
          <w:rFonts w:ascii="宋体" w:hAnsi="宋体" w:cs="Times New Roman"/>
          <w:szCs w:val="21"/>
        </w:rPr>
      </w:pPr>
      <w:r>
        <w:rPr>
          <w:rFonts w:hint="eastAsia" w:ascii="宋体" w:hAnsi="宋体" w:cs="Times New Roman"/>
          <w:szCs w:val="21"/>
        </w:rPr>
        <w:t>[12] 张楠.专利题名</w:t>
      </w:r>
      <w:r>
        <w:rPr>
          <w:rFonts w:ascii="宋体" w:hAnsi="宋体" w:cs="Times New Roman"/>
          <w:szCs w:val="21"/>
        </w:rPr>
        <w:t>[P]</w:t>
      </w:r>
      <w:r>
        <w:rPr>
          <w:rFonts w:hint="eastAsia" w:ascii="宋体" w:hAnsi="宋体" w:cs="Times New Roman"/>
          <w:szCs w:val="21"/>
        </w:rPr>
        <w:t>.中国,专利文献种类,专利号.2002.</w:t>
      </w:r>
    </w:p>
    <w:p w14:paraId="6EC06B8D">
      <w:pPr>
        <w:spacing w:line="300" w:lineRule="auto"/>
        <w:rPr>
          <w:rFonts w:ascii="宋体" w:hAnsi="宋体" w:cs="Times New Roman"/>
          <w:szCs w:val="21"/>
        </w:rPr>
      </w:pPr>
      <w:r>
        <w:rPr>
          <w:rFonts w:hint="eastAsia" w:ascii="宋体" w:hAnsi="宋体" w:cs="Times New Roman"/>
          <w:szCs w:val="21"/>
        </w:rPr>
        <w:t>[13] 书写格式详见2.4.3</w:t>
      </w:r>
      <w:r>
        <w:rPr>
          <w:rFonts w:hint="eastAsia" w:ascii="宋体" w:hAnsi="宋体" w:cs="Times New Roman"/>
          <w:szCs w:val="21"/>
        </w:rPr>
        <w:br w:type="page"/>
      </w:r>
    </w:p>
    <w:p w14:paraId="66EB04B2">
      <w:pPr>
        <w:pStyle w:val="64"/>
        <w:rPr>
          <w:rFonts w:hint="default"/>
        </w:rPr>
      </w:pPr>
      <w:bookmarkStart w:id="293" w:name="_Toc175648989"/>
      <w:bookmarkStart w:id="294" w:name="_Toc183185192"/>
      <w:r>
        <mc:AlternateContent>
          <mc:Choice Requires="wps">
            <w:drawing>
              <wp:anchor distT="0" distB="0" distL="114300" distR="114300" simplePos="0" relativeHeight="251667456" behindDoc="0" locked="0" layoutInCell="1" allowOverlap="1">
                <wp:simplePos x="0" y="0"/>
                <wp:positionH relativeFrom="margin">
                  <wp:posOffset>3514725</wp:posOffset>
                </wp:positionH>
                <wp:positionV relativeFrom="paragraph">
                  <wp:posOffset>38100</wp:posOffset>
                </wp:positionV>
                <wp:extent cx="2546985" cy="457200"/>
                <wp:effectExtent l="257810" t="6350" r="14605" b="19050"/>
                <wp:wrapNone/>
                <wp:docPr id="46"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546985" cy="457200"/>
                        </a:xfrm>
                        <a:prstGeom prst="wedgeRoundRectCallout">
                          <a:avLst>
                            <a:gd name="adj1" fmla="val 59075"/>
                            <a:gd name="adj2" fmla="val 26388"/>
                            <a:gd name="adj3" fmla="val 16667"/>
                          </a:avLst>
                        </a:prstGeom>
                        <a:solidFill>
                          <a:srgbClr val="FFFFFF"/>
                        </a:solidFill>
                        <a:ln w="9525">
                          <a:solidFill>
                            <a:srgbClr val="000000"/>
                          </a:solidFill>
                          <a:miter lim="800000"/>
                        </a:ln>
                      </wps:spPr>
                      <wps:txbx>
                        <w:txbxContent>
                          <w:p w14:paraId="4A1590C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860657B">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276.75pt;margin-top:3pt;height:36pt;width:200.55pt;mso-position-horizontal-relative:margin;rotation:11796480f;z-index:251667456;mso-width-relative:page;mso-height-relative:page;" fillcolor="#FFFFFF" filled="t" stroked="t" coordsize="21600,21600" o:gfxdata="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" adj="23560,16500,14400">
                <v:fill on="t" focussize="0,0"/>
                <v:stroke color="#000000" miterlimit="8" joinstyle="miter"/>
                <v:imagedata o:title=""/>
                <o:lock v:ext="edit" aspectratio="f"/>
                <v:textbox>
                  <w:txbxContent>
                    <w:p w14:paraId="4A1590CA">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860657B">
                      <w:pPr>
                        <w:spacing w:line="240" w:lineRule="exact"/>
                        <w:rPr>
                          <w:color w:val="000000"/>
                          <w:sz w:val="18"/>
                        </w:rPr>
                      </w:pPr>
                    </w:p>
                  </w:txbxContent>
                </v:textbox>
              </v:shape>
            </w:pict>
          </mc:Fallback>
        </mc:AlternateContent>
      </w:r>
      <w:bookmarkEnd w:id="293"/>
      <w:bookmarkStart w:id="295" w:name="_Toc397346414"/>
      <w:bookmarkStart w:id="296" w:name="_Toc1344413771"/>
      <w:bookmarkStart w:id="297" w:name="_Toc1663744362"/>
      <w:bookmarkStart w:id="298" w:name="_Toc394577328"/>
      <w:r>
        <w:t>致</w:t>
      </w:r>
      <w:r>
        <w:rPr>
          <w:rFonts w:hint="default"/>
        </w:rPr>
        <w:t xml:space="preserve">    </w:t>
      </w:r>
      <w:r>
        <w:t>谢</w:t>
      </w:r>
      <w:bookmarkEnd w:id="294"/>
    </w:p>
    <w:p w14:paraId="611FFFE5">
      <w:pPr>
        <w:pStyle w:val="3"/>
        <w:ind w:firstLine="480"/>
      </w:pPr>
      <w:r>
        <w:rPr>
          <w:rFonts w:hint="eastAsia"/>
        </w:rPr>
        <w:t>毕业论文（设计）中不得书写与论文工作无关的人和事，致谢内容要实事求是。</w:t>
      </w:r>
    </w:p>
    <w:p w14:paraId="23A8EF3A">
      <w:pPr>
        <w:pStyle w:val="3"/>
        <w:ind w:firstLine="480"/>
        <w:rPr>
          <w:rFonts w:ascii="宋体" w:hAnsi="宋体" w:cs="Times New Roman"/>
          <w:szCs w:val="24"/>
        </w:rPr>
      </w:pPr>
      <w:r>
        <w:rPr>
          <w:rFonts w:hint="eastAsia" w:ascii="宋体" w:hAnsi="宋体" w:cs="Times New Roman"/>
          <w:szCs w:val="24"/>
        </w:rPr>
        <w:t>一同工作的同志对本研究所做的贡献应在论文中做明确的说明并表示谢意。</w:t>
      </w:r>
    </w:p>
    <w:p w14:paraId="22EE414A">
      <w:pPr>
        <w:pStyle w:val="3"/>
        <w:ind w:firstLine="480"/>
        <w:rPr>
          <w:rFonts w:ascii="宋体" w:hAnsi="宋体" w:cs="Times New Roman"/>
          <w:szCs w:val="24"/>
        </w:rPr>
      </w:pPr>
      <w:r>
        <w:rPr>
          <w:rFonts w:hint="eastAsia" w:ascii="宋体" w:hAnsi="宋体" w:cs="Times New Roman"/>
          <w:szCs w:val="24"/>
        </w:rPr>
        <w:t>这部分内容不可省略。</w:t>
      </w:r>
    </w:p>
    <w:p w14:paraId="294B76B8">
      <w:pPr>
        <w:pStyle w:val="3"/>
        <w:ind w:firstLine="480"/>
        <w:rPr>
          <w:rFonts w:ascii="宋体" w:hAnsi="宋体" w:cs="Times New Roman"/>
          <w:szCs w:val="24"/>
        </w:rPr>
      </w:pPr>
      <w:r>
        <w:rPr>
          <w:rFonts w:hint="eastAsia" w:ascii="宋体" w:hAnsi="宋体" w:cs="Times New Roman"/>
          <w:szCs w:val="24"/>
        </w:rPr>
        <w:t>书写格式说明：</w:t>
      </w:r>
    </w:p>
    <w:p w14:paraId="4F164B95">
      <w:pPr>
        <w:pStyle w:val="3"/>
        <w:ind w:firstLine="480"/>
        <w:rPr>
          <w:rFonts w:ascii="宋体" w:hAnsi="宋体" w:cs="Times New Roman"/>
          <w:szCs w:val="24"/>
        </w:rPr>
      </w:pPr>
      <w:r>
        <w:rPr>
          <w:rFonts w:hint="eastAsia" w:ascii="宋体" w:hAnsi="宋体" w:cs="Times New Roman"/>
          <w:szCs w:val="24"/>
        </w:rPr>
        <w:t>标题“致谢”选用模板中的样式所定义的“标题1-居中-无自动编号”；或者手动设置成字体：黑体，居中，字号：小三，1.25倍行距，段前10磅，段后10磅。</w:t>
      </w:r>
    </w:p>
    <w:p w14:paraId="255E6BB2">
      <w:pPr>
        <w:pStyle w:val="3"/>
        <w:ind w:firstLine="480"/>
        <w:rPr>
          <w:rFonts w:ascii="宋体" w:hAnsi="宋体" w:cs="Times New Roman"/>
          <w:szCs w:val="24"/>
        </w:rPr>
      </w:pPr>
      <w:r>
        <w:rPr>
          <w:rFonts w:hint="eastAsia" w:ascii="宋体" w:hAnsi="宋体" w:cs="Times New Roman"/>
          <w:szCs w:val="24"/>
        </w:rPr>
        <w:t>致谢正文设置成字体：宋体，居左，字号：小四，1.25倍行距，段前、段后均为0行，首行缩进2个字符。</w:t>
      </w:r>
    </w:p>
    <w:p w14:paraId="325659F7">
      <w:pPr>
        <w:rPr>
          <w:rFonts w:ascii="宋体" w:hAnsi="宋体" w:cs="Times New Roman"/>
          <w:sz w:val="24"/>
          <w:szCs w:val="24"/>
        </w:rPr>
      </w:pPr>
      <w:r>
        <w:rPr>
          <w:rFonts w:hint="eastAsia" w:ascii="宋体" w:hAnsi="宋体" w:cs="Times New Roman"/>
          <w:sz w:val="24"/>
          <w:szCs w:val="24"/>
        </w:rPr>
        <w:br w:type="page"/>
      </w:r>
    </w:p>
    <w:p w14:paraId="35C62B74">
      <w:pPr>
        <w:pStyle w:val="64"/>
        <w:rPr>
          <w:rFonts w:hint="default"/>
        </w:rPr>
      </w:pPr>
      <w:bookmarkStart w:id="299" w:name="_Toc183185193"/>
      <w:r>
        <w:rPr>
          <w:lang w:val="en-US"/>
        </w:rPr>
        <mc:AlternateContent>
          <mc:Choice Requires="wps">
            <w:drawing>
              <wp:anchor distT="0" distB="0" distL="114300" distR="114300" simplePos="0" relativeHeight="251668480" behindDoc="0" locked="0" layoutInCell="1" allowOverlap="1">
                <wp:simplePos x="0" y="0"/>
                <wp:positionH relativeFrom="column">
                  <wp:posOffset>3850640</wp:posOffset>
                </wp:positionH>
                <wp:positionV relativeFrom="paragraph">
                  <wp:posOffset>16510</wp:posOffset>
                </wp:positionV>
                <wp:extent cx="2435225" cy="447675"/>
                <wp:effectExtent l="208915" t="6350" r="22860" b="28575"/>
                <wp:wrapNone/>
                <wp:docPr id="24"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435225" cy="447675"/>
                        </a:xfrm>
                        <a:prstGeom prst="wedgeRoundRectCallout">
                          <a:avLst>
                            <a:gd name="adj1" fmla="val 57666"/>
                            <a:gd name="adj2" fmla="val 19787"/>
                            <a:gd name="adj3" fmla="val 16667"/>
                          </a:avLst>
                        </a:prstGeom>
                        <a:solidFill>
                          <a:srgbClr val="FFFFFF"/>
                        </a:solidFill>
                        <a:ln w="9525">
                          <a:solidFill>
                            <a:srgbClr val="000000"/>
                          </a:solidFill>
                          <a:miter lim="800000"/>
                        </a:ln>
                      </wps:spPr>
                      <wps:txbx>
                        <w:txbxContent>
                          <w:p w14:paraId="646E2FD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722E355A">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03.2pt;margin-top:1.3pt;height:35.25pt;width:191.75pt;rotation:11796480f;z-index:251668480;mso-width-relative:page;mso-height-relative:page;" fillcolor="#FFFFFF" filled="t" stroked="t" coordsize="21600,21600" o:gfxdata="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" adj="23256,15074,14400">
                <v:fill on="t" focussize="0,0"/>
                <v:stroke color="#000000" miterlimit="8" joinstyle="miter"/>
                <v:imagedata o:title=""/>
                <o:lock v:ext="edit" aspectratio="f"/>
                <v:textbox>
                  <w:txbxContent>
                    <w:p w14:paraId="646E2FD7">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722E355A">
                      <w:pPr>
                        <w:spacing w:line="240" w:lineRule="exact"/>
                        <w:rPr>
                          <w:color w:val="000000"/>
                          <w:sz w:val="18"/>
                        </w:rPr>
                      </w:pPr>
                    </w:p>
                  </w:txbxContent>
                </v:textbox>
              </v:shape>
            </w:pict>
          </mc:Fallback>
        </mc:AlternateContent>
      </w:r>
      <w:r>
        <w:t>发表学术论文情况</w:t>
      </w:r>
      <w:bookmarkEnd w:id="299"/>
    </w:p>
    <w:p w14:paraId="0E7DC900">
      <w:pPr>
        <w:pStyle w:val="3"/>
        <w:ind w:firstLine="480"/>
      </w:pPr>
      <w:r>
        <w:rPr>
          <w:rFonts w:hint="eastAsia"/>
        </w:rPr>
        <w:t>仅列出发表与毕业论文（设计）有关的学术论文，并注明属于毕业论文（设计）内容的部分（章节），所有作者及其顺序、所发表的刊物名称（包括主办单位、是否被SCI、EI检索期刊，是否被中文核心收录）、时间、期号与页码。其他时间或与毕业论文（设计）内容（章节）无关的论文不得列出。</w:t>
      </w:r>
    </w:p>
    <w:p w14:paraId="0A94BFE6">
      <w:pPr>
        <w:pStyle w:val="3"/>
        <w:ind w:firstLine="480"/>
      </w:pPr>
      <w:r>
        <w:rPr>
          <w:rFonts w:hint="eastAsia"/>
        </w:rPr>
        <w:t>书写格式说明：</w:t>
      </w:r>
    </w:p>
    <w:p w14:paraId="07928531">
      <w:pPr>
        <w:pStyle w:val="3"/>
        <w:ind w:firstLine="480"/>
      </w:pPr>
      <w:r>
        <w:rPr>
          <w:rFonts w:hint="eastAsia"/>
        </w:rPr>
        <w:t>标题“发表学术论文情况”选用模板中的样式所定义的“标题1-居中-无自动编号”；或者手动设置成字体：黑体，居中，字号：小三，1.25倍行距，段前10磅，段后10磅。</w:t>
      </w:r>
    </w:p>
    <w:p w14:paraId="1B0C69D7">
      <w:pPr>
        <w:pStyle w:val="3"/>
        <w:ind w:firstLine="480"/>
      </w:pPr>
      <w:r>
        <w:rPr>
          <w:rFonts w:hint="eastAsia"/>
        </w:rPr>
        <w:t>发表学术论文情况正文设置成字体：宋体，居左，字号：小四，1.25倍行距，段前、段后均为0行。</w:t>
      </w:r>
    </w:p>
    <w:p w14:paraId="46452A0F">
      <w:pPr>
        <w:pStyle w:val="3"/>
        <w:ind w:firstLine="480"/>
        <w:rPr>
          <w:rFonts w:ascii="宋体" w:hAnsi="宋体" w:cs="Times New Roman"/>
          <w:szCs w:val="24"/>
        </w:rPr>
      </w:pPr>
    </w:p>
    <w:p w14:paraId="666B49D4">
      <w:pPr>
        <w:pStyle w:val="3"/>
        <w:ind w:firstLine="480"/>
      </w:pPr>
      <w:r>
        <w:rPr>
          <w:rFonts w:hint="eastAsia"/>
          <w:color w:val="FF0000"/>
        </w:rPr>
        <w:t>如无“学术论文”发表，可删除此页面。</w:t>
      </w:r>
    </w:p>
    <w:p w14:paraId="3CFC35B0">
      <w:pPr>
        <w:spacing w:line="300" w:lineRule="auto"/>
        <w:ind w:firstLine="420" w:firstLineChars="200"/>
      </w:pPr>
      <w:r>
        <w:rPr>
          <w:lang w:val="zh-CN"/>
        </w:rPr>
        <w:br w:type="page"/>
      </w:r>
    </w:p>
    <w:p w14:paraId="32A47B74">
      <w:pPr>
        <w:pStyle w:val="64"/>
        <w:rPr>
          <w:rFonts w:hint="default"/>
        </w:rPr>
      </w:pPr>
      <w:bookmarkStart w:id="300" w:name="_Toc183185194"/>
      <w:r>
        <mc:AlternateContent>
          <mc:Choice Requires="wps">
            <w:drawing>
              <wp:anchor distT="0" distB="0" distL="114300" distR="114300" simplePos="0" relativeHeight="251666432" behindDoc="0" locked="0" layoutInCell="1" allowOverlap="1">
                <wp:simplePos x="0" y="0"/>
                <wp:positionH relativeFrom="column">
                  <wp:posOffset>4045585</wp:posOffset>
                </wp:positionH>
                <wp:positionV relativeFrom="paragraph">
                  <wp:posOffset>9525</wp:posOffset>
                </wp:positionV>
                <wp:extent cx="2481580" cy="434340"/>
                <wp:effectExtent l="302895" t="6350" r="9525" b="16510"/>
                <wp:wrapNone/>
                <wp:docPr id="23" name="对话气泡: 圆角矩形 8"/>
                <wp:cNvGraphicFramePr/>
                <a:graphic xmlns:a="http://schemas.openxmlformats.org/drawingml/2006/main">
                  <a:graphicData uri="http://schemas.microsoft.com/office/word/2010/wordprocessingShape">
                    <wps:wsp>
                      <wps:cNvSpPr>
                        <a:spLocks noChangeArrowheads="1"/>
                      </wps:cNvSpPr>
                      <wps:spPr bwMode="auto">
                        <a:xfrm rot="10800000">
                          <a:off x="0" y="0"/>
                          <a:ext cx="2481580" cy="434340"/>
                        </a:xfrm>
                        <a:prstGeom prst="wedgeRoundRectCallout">
                          <a:avLst>
                            <a:gd name="adj1" fmla="val 60900"/>
                            <a:gd name="adj2" fmla="val 19736"/>
                            <a:gd name="adj3" fmla="val 16667"/>
                          </a:avLst>
                        </a:prstGeom>
                        <a:solidFill>
                          <a:srgbClr val="FFFFFF"/>
                        </a:solidFill>
                        <a:ln w="9525">
                          <a:solidFill>
                            <a:srgbClr val="000000"/>
                          </a:solidFill>
                          <a:miter lim="800000"/>
                        </a:ln>
                      </wps:spPr>
                      <wps:txbx>
                        <w:txbxContent>
                          <w:p w14:paraId="2E20CF03">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BB280AE">
                            <w:pPr>
                              <w:spacing w:line="240" w:lineRule="exact"/>
                              <w:rPr>
                                <w:color w:val="000000"/>
                                <w:sz w:val="18"/>
                              </w:rPr>
                            </w:pPr>
                          </w:p>
                        </w:txbxContent>
                      </wps:txbx>
                      <wps:bodyPr rot="0" vert="horz" wrap="square" lIns="91440" tIns="45720" rIns="91440" bIns="45720" anchor="t" anchorCtr="0" upright="1">
                        <a:noAutofit/>
                      </wps:bodyPr>
                    </wps:wsp>
                  </a:graphicData>
                </a:graphic>
              </wp:anchor>
            </w:drawing>
          </mc:Choice>
          <mc:Fallback>
            <w:pict>
              <v:shape id="对话气泡: 圆角矩形 8" o:spid="_x0000_s1026" o:spt="62" type="#_x0000_t62" style="position:absolute;left:0pt;margin-left:318.55pt;margin-top:0.75pt;height:34.2pt;width:195.4pt;rotation:11796480f;z-index:251666432;mso-width-relative:page;mso-height-relative:page;" fillcolor="#FFFFFF" filled="t" stroked="t" coordsize="21600,21600" o:gfxdata="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" adj="23954,15063,14400">
                <v:fill on="t" focussize="0,0"/>
                <v:stroke color="#000000" miterlimit="8" joinstyle="miter"/>
                <v:imagedata o:title=""/>
                <o:lock v:ext="edit" aspectratio="f"/>
                <v:textbox>
                  <w:txbxContent>
                    <w:p w14:paraId="2E20CF03">
                      <w:pPr>
                        <w:spacing w:line="240" w:lineRule="exact"/>
                        <w:rPr>
                          <w:color w:val="000000"/>
                          <w:sz w:val="18"/>
                        </w:rPr>
                      </w:pPr>
                      <w:r>
                        <w:rPr>
                          <w:rFonts w:hint="eastAsia"/>
                          <w:color w:val="000000"/>
                          <w:sz w:val="18"/>
                        </w:rPr>
                        <w:t>黑体、小三、居中，段前10磅，段后10磅，</w:t>
                      </w:r>
                      <w:r>
                        <w:rPr>
                          <w:rFonts w:hint="eastAsia"/>
                          <w:sz w:val="18"/>
                        </w:rPr>
                        <w:t>1.25倍行距，无特殊格式。</w:t>
                      </w:r>
                      <w:r>
                        <w:rPr>
                          <w:rFonts w:hint="eastAsia"/>
                          <w:color w:val="000000"/>
                          <w:sz w:val="18"/>
                          <w:u w:val="double"/>
                        </w:rPr>
                        <w:t>阅后删除此文本框。</w:t>
                      </w:r>
                    </w:p>
                    <w:p w14:paraId="3BB280AE">
                      <w:pPr>
                        <w:spacing w:line="240" w:lineRule="exact"/>
                        <w:rPr>
                          <w:color w:val="000000"/>
                          <w:sz w:val="18"/>
                        </w:rPr>
                      </w:pPr>
                    </w:p>
                  </w:txbxContent>
                </v:textbox>
              </v:shape>
            </w:pict>
          </mc:Fallback>
        </mc:AlternateContent>
      </w:r>
      <w:r>
        <w:t>附录</w:t>
      </w:r>
      <w:r>
        <w:rPr>
          <w:rFonts w:hint="default"/>
        </w:rPr>
        <w:t xml:space="preserve">A </w:t>
      </w:r>
      <w:r>
        <w:t>附录内容名称</w:t>
      </w:r>
      <w:bookmarkEnd w:id="295"/>
      <w:bookmarkEnd w:id="296"/>
      <w:bookmarkEnd w:id="297"/>
      <w:bookmarkEnd w:id="298"/>
      <w:bookmarkEnd w:id="300"/>
    </w:p>
    <w:p w14:paraId="6B20D4CC">
      <w:pPr>
        <w:pStyle w:val="3"/>
        <w:ind w:firstLine="480"/>
      </w:pPr>
      <w:r>
        <w:rPr>
          <w:rFonts w:hint="eastAsia"/>
        </w:rPr>
        <w:t>以下内容可放在附录之内：</w:t>
      </w:r>
    </w:p>
    <w:p w14:paraId="65909722">
      <w:pPr>
        <w:pStyle w:val="3"/>
        <w:ind w:firstLine="480"/>
      </w:pPr>
      <w:r>
        <w:rPr>
          <w:rFonts w:hint="eastAsia"/>
        </w:rPr>
        <w:t>(1) 正文内过于冗长的公式推导；</w:t>
      </w:r>
    </w:p>
    <w:p w14:paraId="7702EB4F">
      <w:pPr>
        <w:pStyle w:val="3"/>
        <w:ind w:firstLine="480"/>
      </w:pPr>
      <w:r>
        <w:rPr>
          <w:rFonts w:hint="eastAsia"/>
        </w:rPr>
        <w:t>(2) 方便他人阅读所需的辅助性数学工具或表格；</w:t>
      </w:r>
    </w:p>
    <w:p w14:paraId="460A2E7C">
      <w:pPr>
        <w:pStyle w:val="3"/>
        <w:ind w:firstLine="480"/>
      </w:pPr>
      <w:r>
        <w:rPr>
          <w:rFonts w:hint="eastAsia"/>
        </w:rPr>
        <w:t>(3) 重复性数据和图表；</w:t>
      </w:r>
    </w:p>
    <w:p w14:paraId="0FA61D65">
      <w:pPr>
        <w:pStyle w:val="3"/>
        <w:ind w:firstLine="480"/>
      </w:pPr>
      <w:r>
        <w:rPr>
          <w:rFonts w:hint="eastAsia"/>
        </w:rPr>
        <w:t>(4) 毕业论文（设计）使用的主要符号的意义和单位；</w:t>
      </w:r>
    </w:p>
    <w:p w14:paraId="72C27711">
      <w:pPr>
        <w:pStyle w:val="3"/>
        <w:ind w:firstLine="480"/>
      </w:pPr>
      <w:r>
        <w:rPr>
          <w:rFonts w:hint="eastAsia"/>
        </w:rPr>
        <w:t>(5) 程序说明和程序全文。</w:t>
      </w:r>
    </w:p>
    <w:p w14:paraId="295EBD0A">
      <w:pPr>
        <w:pStyle w:val="3"/>
        <w:ind w:firstLine="480"/>
      </w:pPr>
      <w:r>
        <w:rPr>
          <w:rFonts w:hint="eastAsia"/>
        </w:rPr>
        <w:t>这部分内容可省略。如果省略，删掉此页。</w:t>
      </w:r>
    </w:p>
    <w:p w14:paraId="3286F7D5">
      <w:pPr>
        <w:pStyle w:val="3"/>
        <w:ind w:firstLine="480"/>
      </w:pPr>
      <w:r>
        <w:rPr>
          <w:rFonts w:hint="eastAsia"/>
        </w:rPr>
        <w:t>书写格式说明：</w:t>
      </w:r>
    </w:p>
    <w:p w14:paraId="7EDE7FFD">
      <w:pPr>
        <w:pStyle w:val="3"/>
        <w:ind w:firstLine="480"/>
      </w:pPr>
      <w:r>
        <w:rPr>
          <w:rFonts w:hint="eastAsia"/>
        </w:rPr>
        <w:t>标题“附录---”选用模板中的样式所定义的“标题1-居中-无自动编号”；或者手动设置成字体：黑体，居中，字号：小三，1.25倍行距，段前10磅，段后10磅。</w:t>
      </w:r>
    </w:p>
    <w:p w14:paraId="38E11668">
      <w:pPr>
        <w:pStyle w:val="3"/>
        <w:ind w:firstLine="480"/>
      </w:pPr>
      <w:r>
        <w:rPr>
          <w:rFonts w:hint="eastAsia"/>
        </w:rPr>
        <w:t>附录正文设置成字体：宋体，居左，字号：小四，1.25倍行距，段前、段后均为0行。</w:t>
      </w:r>
      <w:bookmarkEnd w:id="0"/>
    </w:p>
    <w:sectPr>
      <w:footerReference r:id="rId10" w:type="first"/>
      <w:footerReference r:id="rId8" w:type="default"/>
      <w:footerReference r:id="rId9" w:type="even"/>
      <w:type w:val="oddPage"/>
      <w:pgSz w:w="11906" w:h="16838"/>
      <w:pgMar w:top="1985" w:right="1418" w:bottom="1418" w:left="1418" w:header="1418" w:footer="1134"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imes New Roman Bold">
    <w:altName w:val="Times New Roman"/>
    <w:panose1 w:val="020B0604020202020204"/>
    <w:charset w:val="00"/>
    <w:family w:val="auto"/>
    <w:pitch w:val="default"/>
    <w:sig w:usb0="00000000" w:usb1="00000000" w:usb2="00000001" w:usb3="00000000" w:csb0="400001BF" w:csb1="DFF7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Arial (正文 CS 字体)">
    <w:altName w:val="宋体"/>
    <w:panose1 w:val="020B0604020202020204"/>
    <w:charset w:val="86"/>
    <w:family w:val="roman"/>
    <w:pitch w:val="default"/>
    <w:sig w:usb0="00000000" w:usb1="00000000" w:usb2="00000000" w:usb3="00000000" w:csb0="00000000" w:csb1="00000000"/>
  </w:font>
  <w:font w:name="Times New Roman Regular">
    <w:altName w:val="Times New Roman"/>
    <w:panose1 w:val="020B0604020202020204"/>
    <w:charset w:val="00"/>
    <w:family w:val="auto"/>
    <w:pitch w:val="default"/>
    <w:sig w:usb0="00000000" w:usb1="00000000" w:usb2="00000001" w:usb3="00000000" w:csb0="400001BF" w:csb1="DFF70000"/>
  </w:font>
  <w:font w:name="PingFang SC">
    <w:altName w:val="宋体"/>
    <w:panose1 w:val="020B0604020202020204"/>
    <w:charset w:val="86"/>
    <w:family w:val="swiss"/>
    <w:pitch w:val="default"/>
    <w:sig w:usb0="00000000" w:usb1="00000000" w:usb2="00000017"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271A66">
    <w:pPr>
      <w:pStyle w:val="19"/>
    </w:pPr>
    <w:r>
      <mc:AlternateContent>
        <mc:Choice Requires="wps">
          <w:drawing>
            <wp:anchor distT="0" distB="0" distL="114300" distR="114300" simplePos="0" relativeHeight="251661312" behindDoc="0" locked="0" layoutInCell="1" allowOverlap="1">
              <wp:simplePos x="0" y="0"/>
              <wp:positionH relativeFrom="margin">
                <wp:posOffset>2689225</wp:posOffset>
              </wp:positionH>
              <wp:positionV relativeFrom="paragraph">
                <wp:posOffset>-3175</wp:posOffset>
              </wp:positionV>
              <wp:extent cx="543560" cy="1828800"/>
              <wp:effectExtent l="0" t="0" r="3175" b="0"/>
              <wp:wrapNone/>
              <wp:docPr id="2" name="文本框 2"/>
              <wp:cNvGraphicFramePr/>
              <a:graphic xmlns:a="http://schemas.openxmlformats.org/drawingml/2006/main">
                <a:graphicData uri="http://schemas.microsoft.com/office/word/2010/wordprocessingShape">
                  <wps:wsp>
                    <wps:cNvSpPr txBox="1"/>
                    <wps:spPr>
                      <a:xfrm>
                        <a:off x="0" y="0"/>
                        <a:ext cx="543293"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ABDF3C">
                          <w:pPr>
                            <w:pStyle w:val="19"/>
                            <w:rPr>
                              <w:rFonts w:ascii="Times New Roman Regular" w:hAnsi="Times New Roman Regular" w:cs="Times New Roman Regular"/>
                            </w:rPr>
                          </w:pPr>
                          <w:r>
                            <w:rPr>
                              <w:rFonts w:hint="eastAsia" w:ascii="Times New Roman Regular" w:hAnsi="Times New Roman Regular" w:cs="Times New Roman Regular"/>
                            </w:rPr>
                            <w:t>－</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rPr>
                            <w:t>IV</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hint="eastAsia" w:ascii="Times New Roman Regular" w:hAnsi="Times New Roman Regular" w:cs="Times New Roman Regular"/>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1.75pt;margin-top:-0.25pt;height:144pt;width:42.8pt;mso-position-horizontal-relative:margin;z-index:251661312;mso-width-relative:page;mso-height-relative:page;" filled="f" stroked="f" coordsize="21600,21600" o:gfxdata="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ABb2KtkAAAAJAQAADwAAAAAAAAABACAAAAAiAAAAZHJzL2Rvd25yZXYu&#10;eG1sUEsBAhQAFAAAAAgAh07iQB1FbhwzAgAAVgQAAA4AAAAAAAAAAQAgAAAAKAEAAGRycy9lMm9E&#10;b2MueG1sUEsFBgAAAAAGAAYAWQEAAM0FAAAAAA==&#10;">
              <v:fill on="f" focussize="0,0"/>
              <v:stroke on="f" weight="0.5pt"/>
              <v:imagedata o:title=""/>
              <o:lock v:ext="edit" aspectratio="f"/>
              <v:textbox inset="0mm,0mm,0mm,0mm" style="mso-fit-shape-to-text:t;">
                <w:txbxContent>
                  <w:p w14:paraId="58ABDF3C">
                    <w:pPr>
                      <w:pStyle w:val="19"/>
                      <w:rPr>
                        <w:rFonts w:ascii="Times New Roman Regular" w:hAnsi="Times New Roman Regular" w:cs="Times New Roman Regular"/>
                      </w:rPr>
                    </w:pPr>
                    <w:r>
                      <w:rPr>
                        <w:rFonts w:hint="eastAsia" w:ascii="Times New Roman Regular" w:hAnsi="Times New Roman Regular" w:cs="Times New Roman Regular"/>
                      </w:rPr>
                      <w:t>－</w:t>
                    </w:r>
                    <w:r>
                      <w:rPr>
                        <w:rFonts w:ascii="Times New Roman Regular" w:hAnsi="Times New Roman Regular" w:cs="Times New Roman Regular"/>
                      </w:rPr>
                      <w:t xml:space="preserve"> </w:t>
                    </w:r>
                    <w:r>
                      <w:rPr>
                        <w:rFonts w:ascii="Times New Roman Regular" w:hAnsi="Times New Roman Regular" w:cs="Times New Roman Regular"/>
                      </w:rPr>
                      <w:fldChar w:fldCharType="begin"/>
                    </w:r>
                    <w:r>
                      <w:rPr>
                        <w:rFonts w:ascii="Times New Roman Regular" w:hAnsi="Times New Roman Regular" w:cs="Times New Roman Regular"/>
                      </w:rPr>
                      <w:instrText xml:space="preserve"> PAGE  \* MERGEFORMAT </w:instrText>
                    </w:r>
                    <w:r>
                      <w:rPr>
                        <w:rFonts w:ascii="Times New Roman Regular" w:hAnsi="Times New Roman Regular" w:cs="Times New Roman Regular"/>
                      </w:rPr>
                      <w:fldChar w:fldCharType="separate"/>
                    </w:r>
                    <w:r>
                      <w:rPr>
                        <w:rFonts w:ascii="Times New Roman Regular" w:hAnsi="Times New Roman Regular" w:cs="Times New Roman Regular"/>
                      </w:rPr>
                      <w:t>IV</w:t>
                    </w:r>
                    <w:r>
                      <w:rPr>
                        <w:rFonts w:ascii="Times New Roman Regular" w:hAnsi="Times New Roman Regular" w:cs="Times New Roman Regular"/>
                      </w:rPr>
                      <w:fldChar w:fldCharType="end"/>
                    </w:r>
                    <w:r>
                      <w:rPr>
                        <w:rFonts w:ascii="Times New Roman Regular" w:hAnsi="Times New Roman Regular" w:cs="Times New Roman Regular"/>
                      </w:rPr>
                      <w:t xml:space="preserve"> </w:t>
                    </w:r>
                    <w:r>
                      <w:rPr>
                        <w:rFonts w:hint="eastAsia" w:ascii="Times New Roman Regular" w:hAnsi="Times New Roman Regular" w:cs="Times New Roman Regular"/>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7DEE29">
    <w:pPr>
      <w:pStyle w:val="19"/>
      <w:framePr w:wrap="around" w:vAnchor="text" w:hAnchor="margin" w:xAlign="center" w:y="1"/>
      <w:rPr>
        <w:rStyle w:val="29"/>
      </w:rPr>
    </w:pPr>
    <w:r>
      <w:fldChar w:fldCharType="begin"/>
    </w:r>
    <w:r>
      <w:rPr>
        <w:rStyle w:val="29"/>
      </w:rPr>
      <w:instrText xml:space="preserve">PAGE  </w:instrText>
    </w:r>
    <w:r>
      <w:fldChar w:fldCharType="separate"/>
    </w:r>
    <w:r>
      <w:rPr>
        <w:rStyle w:val="29"/>
      </w:rPr>
      <w:t>1</w:t>
    </w:r>
    <w:r>
      <w:fldChar w:fldCharType="end"/>
    </w:r>
  </w:p>
  <w:p w14:paraId="062686CC">
    <w:pPr>
      <w:pStyle w:val="19"/>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8BD1382">
    <w:pPr>
      <w:widowControl/>
    </w:pPr>
    <w:r>
      <w:rPr>
        <w:sz w:val="18"/>
      </w:rPr>
      <mc:AlternateContent>
        <mc:Choice Requires="wps">
          <w:drawing>
            <wp:anchor distT="0" distB="0" distL="114300" distR="114300" simplePos="0" relativeHeight="251662336" behindDoc="0" locked="0" layoutInCell="1" allowOverlap="1">
              <wp:simplePos x="0" y="0"/>
              <wp:positionH relativeFrom="margin">
                <wp:posOffset>2737485</wp:posOffset>
              </wp:positionH>
              <wp:positionV relativeFrom="paragraph">
                <wp:posOffset>-635</wp:posOffset>
              </wp:positionV>
              <wp:extent cx="356235" cy="1828800"/>
              <wp:effectExtent l="0" t="0" r="0" b="1270"/>
              <wp:wrapNone/>
              <wp:docPr id="26" name="文本框 26"/>
              <wp:cNvGraphicFramePr/>
              <a:graphic xmlns:a="http://schemas.openxmlformats.org/drawingml/2006/main">
                <a:graphicData uri="http://schemas.microsoft.com/office/word/2010/wordprocessingShape">
                  <wps:wsp>
                    <wps:cNvSpPr txBox="1"/>
                    <wps:spPr>
                      <a:xfrm>
                        <a:off x="0" y="0"/>
                        <a:ext cx="35613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4D56268">
                          <w:pPr>
                            <w:pStyle w:val="19"/>
                          </w:pPr>
                          <w:r>
                            <w:rPr>
                              <w:rFonts w:hint="eastAsia" w:ascii="PingFang SC" w:hAnsi="PingFang SC" w:eastAsia="PingFang SC" w:cs="PingFang SC"/>
                            </w:rPr>
                            <w:t>·</w:t>
                          </w:r>
                          <w:r>
                            <w:rPr>
                              <w:rFonts w:hint="eastAsia"/>
                            </w:rPr>
                            <w:t xml:space="preserve"> </w:t>
                          </w:r>
                          <w:r>
                            <w:fldChar w:fldCharType="begin"/>
                          </w:r>
                          <w:r>
                            <w:instrText xml:space="preserve"> PAGE  \* MERGEFORMAT </w:instrText>
                          </w:r>
                          <w:r>
                            <w:fldChar w:fldCharType="separate"/>
                          </w:r>
                          <w:r>
                            <w:t>21</w:t>
                          </w:r>
                          <w:r>
                            <w:fldChar w:fldCharType="end"/>
                          </w:r>
                          <w:r>
                            <w:rPr>
                              <w:rFonts w:hint="eastAsia"/>
                            </w:rPr>
                            <w:t xml:space="preserve"> </w:t>
                          </w:r>
                          <w:r>
                            <w:rPr>
                              <w:rFonts w:hint="eastAsia" w:ascii="PingFang SC" w:hAnsi="PingFang SC" w:eastAsia="PingFang SC" w:cs="PingFang SC"/>
                            </w:rPr>
                            <w:t>·</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5.55pt;margin-top:-0.05pt;height:144pt;width:28.05pt;mso-position-horizontal-relative:margin;z-index:251662336;mso-width-relative:page;mso-height-relative:page;" filled="f" stroked="f" coordsize="21600,21600" o:gfxdata="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1piq5NkAAAAJAQAADwAAAAAAAAABACAAAAAiAAAAZHJzL2Rvd25yZXYu&#10;eG1sUEsBAhQAFAAAAAgAh07iQNiTMVAzAgAAWAQAAA4AAAAAAAAAAQAgAAAAKAEAAGRycy9lMm9E&#10;b2MueG1sUEsFBgAAAAAGAAYAWQEAAM0FAAAAAA==&#10;">
              <v:fill on="f" focussize="0,0"/>
              <v:stroke on="f" weight="0.5pt"/>
              <v:imagedata o:title=""/>
              <o:lock v:ext="edit" aspectratio="f"/>
              <v:textbox inset="0mm,0mm,0mm,0mm" style="mso-fit-shape-to-text:t;">
                <w:txbxContent>
                  <w:p w14:paraId="14D56268">
                    <w:pPr>
                      <w:pStyle w:val="19"/>
                    </w:pPr>
                    <w:r>
                      <w:rPr>
                        <w:rFonts w:hint="eastAsia" w:ascii="PingFang SC" w:hAnsi="PingFang SC" w:eastAsia="PingFang SC" w:cs="PingFang SC"/>
                      </w:rPr>
                      <w:t>·</w:t>
                    </w:r>
                    <w:r>
                      <w:rPr>
                        <w:rFonts w:hint="eastAsia"/>
                      </w:rPr>
                      <w:t xml:space="preserve"> </w:t>
                    </w:r>
                    <w:r>
                      <w:fldChar w:fldCharType="begin"/>
                    </w:r>
                    <w:r>
                      <w:instrText xml:space="preserve"> PAGE  \* MERGEFORMAT </w:instrText>
                    </w:r>
                    <w:r>
                      <w:fldChar w:fldCharType="separate"/>
                    </w:r>
                    <w:r>
                      <w:t>21</w:t>
                    </w:r>
                    <w:r>
                      <w:fldChar w:fldCharType="end"/>
                    </w:r>
                    <w:r>
                      <w:rPr>
                        <w:rFonts w:hint="eastAsia"/>
                      </w:rPr>
                      <w:t xml:space="preserve"> </w:t>
                    </w:r>
                    <w:r>
                      <w:rPr>
                        <w:rFonts w:hint="eastAsia" w:ascii="PingFang SC" w:hAnsi="PingFang SC" w:eastAsia="PingFang SC" w:cs="PingFang SC"/>
                      </w:rPr>
                      <w:t>·</w:t>
                    </w:r>
                  </w:p>
                </w:txbxContent>
              </v:textbox>
            </v:shape>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2C2B023">
    <w:pPr>
      <w:pStyle w:val="19"/>
      <w:framePr w:wrap="around" w:vAnchor="text" w:hAnchor="margin" w:xAlign="center" w:y="1"/>
      <w:rPr>
        <w:rStyle w:val="29"/>
      </w:rPr>
    </w:pPr>
    <w:r>
      <w:fldChar w:fldCharType="begin"/>
    </w:r>
    <w:r>
      <w:rPr>
        <w:rStyle w:val="29"/>
      </w:rPr>
      <w:instrText xml:space="preserve">PAGE  </w:instrText>
    </w:r>
    <w:r>
      <w:fldChar w:fldCharType="separate"/>
    </w:r>
    <w:r>
      <w:rPr>
        <w:rStyle w:val="29"/>
      </w:rPr>
      <w:t>1</w:t>
    </w:r>
    <w:r>
      <w:fldChar w:fldCharType="end"/>
    </w:r>
  </w:p>
  <w:p w14:paraId="21EBE424">
    <w:pPr>
      <w:pStyle w:val="19"/>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CE26F2A">
    <w:pPr>
      <w:pStyle w:val="1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287A16">
    <w:r>
      <w:t>SJQU-QR-JW-149(A</w:t>
    </w:r>
    <w:r>
      <w:rPr>
        <w:rFonts w:hint="eastAsia"/>
      </w:rPr>
      <w:t>2</w:t>
    </w:r>
    <w: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9C6BF08">
    <w:r>
      <w:t>SJQU-QR-JW-149(A</w:t>
    </w:r>
    <w:r>
      <w:rPr>
        <w:rFonts w:hint="eastAsia"/>
      </w:rPr>
      <w:t>2</w:t>
    </w:r>
    <w:r>
      <w:t>)</w:t>
    </w:r>
  </w:p>
  <w:p w14:paraId="589B8E04">
    <w:pPr>
      <w:pStyle w:val="20"/>
      <w:rPr>
        <w:sz w:val="21"/>
        <w:szCs w:val="21"/>
      </w:rPr>
    </w:pPr>
    <w:r>
      <w:rPr>
        <w:sz w:val="21"/>
        <w:szCs w:val="21"/>
      </w:rPr>
      <mc:AlternateContent>
        <mc:Choice Requires="wps">
          <w:drawing>
            <wp:anchor distT="0" distB="0" distL="114300" distR="114300" simplePos="0" relativeHeight="251659264" behindDoc="0" locked="0" layoutInCell="1" allowOverlap="1">
              <wp:simplePos x="0" y="0"/>
              <wp:positionH relativeFrom="column">
                <wp:posOffset>2509520</wp:posOffset>
              </wp:positionH>
              <wp:positionV relativeFrom="paragraph">
                <wp:posOffset>-719455</wp:posOffset>
              </wp:positionV>
              <wp:extent cx="3651250" cy="558800"/>
              <wp:effectExtent l="9525" t="9525" r="6350" b="250825"/>
              <wp:wrapNone/>
              <wp:docPr id="10" name="对话气泡: 圆角矩形 9"/>
              <wp:cNvGraphicFramePr/>
              <a:graphic xmlns:a="http://schemas.openxmlformats.org/drawingml/2006/main">
                <a:graphicData uri="http://schemas.microsoft.com/office/word/2010/wordprocessingShape">
                  <wps:wsp>
                    <wps:cNvSpPr>
                      <a:spLocks noChangeArrowheads="1"/>
                    </wps:cNvSpPr>
                    <wps:spPr bwMode="auto">
                      <a:xfrm>
                        <a:off x="0" y="0"/>
                        <a:ext cx="3651250" cy="558800"/>
                      </a:xfrm>
                      <a:prstGeom prst="wedgeRoundRectCallout">
                        <a:avLst>
                          <a:gd name="adj1" fmla="val -39287"/>
                          <a:gd name="adj2" fmla="val 93523"/>
                          <a:gd name="adj3" fmla="val 16667"/>
                        </a:avLst>
                      </a:prstGeom>
                      <a:noFill/>
                      <a:ln w="9525">
                        <a:solidFill>
                          <a:srgbClr val="0000FF"/>
                        </a:solidFill>
                        <a:miter lim="800000"/>
                      </a:ln>
                    </wps:spPr>
                    <wps:txbx>
                      <w:txbxContent>
                        <w:p w14:paraId="2EC0CD47">
                          <w:pPr>
                            <w:rPr>
                              <w:highlight w:val="yellow"/>
                            </w:rPr>
                          </w:pPr>
                          <w:r>
                            <w:rPr>
                              <w:rFonts w:hint="eastAsia"/>
                              <w:color w:val="000080"/>
                              <w:sz w:val="22"/>
                            </w:rPr>
                            <w:t>注：页眉，居中，宋体，五号，填写内容为学生毕业论文（设计）的题目。</w:t>
                          </w:r>
                          <w:r>
                            <w:rPr>
                              <w:rFonts w:hint="eastAsia"/>
                              <w:color w:val="000080"/>
                              <w:sz w:val="22"/>
                              <w:u w:val="double"/>
                            </w:rPr>
                            <w:t>阅后删除此文本框。</w:t>
                          </w:r>
                        </w:p>
                      </w:txbxContent>
                    </wps:txbx>
                    <wps:bodyPr rot="0" vert="horz" wrap="square" lIns="91440" tIns="45720" rIns="91440" bIns="45720" anchor="t" anchorCtr="0" upright="1">
                      <a:noAutofit/>
                    </wps:bodyPr>
                  </wps:wsp>
                </a:graphicData>
              </a:graphic>
            </wp:anchor>
          </w:drawing>
        </mc:Choice>
        <mc:Fallback>
          <w:pict>
            <v:shape id="对话气泡: 圆角矩形 9" o:spid="_x0000_s1026" o:spt="62" type="#_x0000_t62" style="position:absolute;left:0pt;margin-left:197.6pt;margin-top:-56.65pt;height:44pt;width:287.5pt;z-index:251659264;mso-width-relative:page;mso-height-relative:page;" filled="f" stroked="t" coordsize="21600,21600" o:gfxdata="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YhMo&#10;d9oAAAAMAQAADwAAAAAAAAABACAAAAAiAAAAZHJzL2Rvd25yZXYueG1sUEsBAhQAFAAAAAgAh07i&#10;QBfaIw+SAgAA7QQAAA4AAAAAAAAAAQAgAAAAKQEAAGRycy9lMm9Eb2MueG1sUEsFBgAAAAAGAAYA&#10;WQEAAC0GAAAAAA==&#10;" adj="2314,31001,14400">
              <v:fill on="f" focussize="0,0"/>
              <v:stroke color="#0000FF" miterlimit="8" joinstyle="miter"/>
              <v:imagedata o:title=""/>
              <o:lock v:ext="edit" aspectratio="f"/>
              <v:textbox>
                <w:txbxContent>
                  <w:p w14:paraId="2EC0CD47">
                    <w:pPr>
                      <w:rPr>
                        <w:highlight w:val="yellow"/>
                      </w:rPr>
                    </w:pPr>
                    <w:r>
                      <w:rPr>
                        <w:rFonts w:hint="eastAsia"/>
                        <w:color w:val="000080"/>
                        <w:sz w:val="22"/>
                      </w:rPr>
                      <w:t>注：页眉，居中，宋体，五号，填写内容为学生毕业论文（设计）的题目。</w:t>
                    </w:r>
                    <w:r>
                      <w:rPr>
                        <w:rFonts w:hint="eastAsia"/>
                        <w:color w:val="000080"/>
                        <w:sz w:val="22"/>
                        <w:u w:val="double"/>
                      </w:rPr>
                      <w:t>阅后删除此文本框。</w:t>
                    </w:r>
                  </w:p>
                </w:txbxContent>
              </v:textbox>
            </v:shape>
          </w:pict>
        </mc:Fallback>
      </mc:AlternateContent>
    </w:r>
    <w:r>
      <w:rPr>
        <w:rFonts w:hint="eastAsia"/>
        <w:sz w:val="21"/>
        <w:szCs w:val="21"/>
      </w:rPr>
      <w:t>毕业论文（设计）题目</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B024889">
    <w:r>
      <w:rPr>
        <w:rFonts w:ascii="宋体" w:hAnsi="宋体" w:cs="宋体"/>
        <w:sz w:val="24"/>
        <w:szCs w:val="24"/>
      </w:rPr>
      <mc:AlternateContent>
        <mc:Choice Requires="wps">
          <w:drawing>
            <wp:anchor distT="0" distB="0" distL="114300" distR="114300" simplePos="0" relativeHeight="251660288" behindDoc="0" locked="0" layoutInCell="1" allowOverlap="1">
              <wp:simplePos x="0" y="0"/>
              <wp:positionH relativeFrom="column">
                <wp:posOffset>2150110</wp:posOffset>
              </wp:positionH>
              <wp:positionV relativeFrom="paragraph">
                <wp:posOffset>-744220</wp:posOffset>
              </wp:positionV>
              <wp:extent cx="3651250" cy="558800"/>
              <wp:effectExtent l="6350" t="6350" r="25400" b="273050"/>
              <wp:wrapNone/>
              <wp:docPr id="1" name="对话气泡: 圆角矩形 9"/>
              <wp:cNvGraphicFramePr/>
              <a:graphic xmlns:a="http://schemas.openxmlformats.org/drawingml/2006/main">
                <a:graphicData uri="http://schemas.microsoft.com/office/word/2010/wordprocessingShape">
                  <wps:wsp>
                    <wps:cNvSpPr/>
                    <wps:spPr>
                      <a:xfrm>
                        <a:off x="0" y="0"/>
                        <a:ext cx="3651250" cy="558800"/>
                      </a:xfrm>
                      <a:prstGeom prst="wedgeRoundRectCallout">
                        <a:avLst>
                          <a:gd name="adj1" fmla="val -39287"/>
                          <a:gd name="adj2" fmla="val 93523"/>
                          <a:gd name="adj3" fmla="val 16667"/>
                        </a:avLst>
                      </a:prstGeom>
                      <a:noFill/>
                      <a:ln w="9525" cap="flat" cmpd="sng">
                        <a:solidFill>
                          <a:srgbClr val="0000FF"/>
                        </a:solidFill>
                        <a:prstDash val="solid"/>
                        <a:miter/>
                        <a:headEnd type="none" w="med" len="med"/>
                        <a:tailEnd type="none" w="med" len="med"/>
                      </a:ln>
                    </wps:spPr>
                    <wps:txbx>
                      <w:txbxContent>
                        <w:p w14:paraId="6D51C967">
                          <w:pPr>
                            <w:rPr>
                              <w:highlight w:val="yellow"/>
                            </w:rPr>
                          </w:pPr>
                          <w:r>
                            <w:rPr>
                              <w:rFonts w:hint="eastAsia" w:ascii="Calibri" w:hAnsi="Calibri" w:cs="宋体"/>
                              <w:color w:val="000080"/>
                              <w:sz w:val="22"/>
                              <w:lang w:bidi="ar"/>
                            </w:rPr>
                            <w:t>注：页眉，居中，宋体，五号，填写内容为学生毕业论文（设计）的题目。</w:t>
                          </w:r>
                          <w:r>
                            <w:rPr>
                              <w:rFonts w:hint="eastAsia" w:ascii="Calibri" w:hAnsi="Calibri" w:cs="宋体"/>
                              <w:color w:val="000080"/>
                              <w:sz w:val="22"/>
                              <w:u w:val="double"/>
                              <w:lang w:bidi="ar"/>
                            </w:rPr>
                            <w:t>阅后删除此文本框。</w:t>
                          </w:r>
                        </w:p>
                      </w:txbxContent>
                    </wps:txbx>
                    <wps:bodyPr wrap="square" upright="1"/>
                  </wps:wsp>
                </a:graphicData>
              </a:graphic>
            </wp:anchor>
          </w:drawing>
        </mc:Choice>
        <mc:Fallback>
          <w:pict>
            <v:shape id="对话气泡: 圆角矩形 9" o:spid="_x0000_s1026" o:spt="62" type="#_x0000_t62" style="position:absolute;left:0pt;margin-left:169.3pt;margin-top:-58.6pt;height:44pt;width:287.5pt;z-index:251660288;mso-width-relative:page;mso-height-relative:page;" filled="f" stroked="t" coordsize="21600,21600" o:gfxdata="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MsBpl2gAAAAwBAAAPAAAAAAAAAAEAIAAAACIAAABkcnMvZG93bnJldi54bWxQSwEC&#10;FAAUAAAACACHTuJAZL+wRGQCAACpBAAADgAAAAAAAAABACAAAAApAQAAZHJzL2Uyb0RvYy54bWxQ&#10;SwUGAAAAAAYABgBZAQAA/wUAAAAA&#10;" adj="2314,31001,14400">
              <v:fill on="f" focussize="0,0"/>
              <v:stroke color="#0000FF" joinstyle="miter"/>
              <v:imagedata o:title=""/>
              <o:lock v:ext="edit" aspectratio="f"/>
              <v:textbox>
                <w:txbxContent>
                  <w:p w14:paraId="6D51C967">
                    <w:pPr>
                      <w:rPr>
                        <w:highlight w:val="yellow"/>
                      </w:rPr>
                    </w:pPr>
                    <w:r>
                      <w:rPr>
                        <w:rFonts w:hint="eastAsia" w:ascii="Calibri" w:hAnsi="Calibri" w:cs="宋体"/>
                        <w:color w:val="000080"/>
                        <w:sz w:val="22"/>
                        <w:lang w:bidi="ar"/>
                      </w:rPr>
                      <w:t>注：页眉，居中，宋体，五号，填写内容为学生毕业论文（设计）的题目。</w:t>
                    </w:r>
                    <w:r>
                      <w:rPr>
                        <w:rFonts w:hint="eastAsia" w:ascii="Calibri" w:hAnsi="Calibri" w:cs="宋体"/>
                        <w:color w:val="000080"/>
                        <w:sz w:val="22"/>
                        <w:u w:val="double"/>
                        <w:lang w:bidi="ar"/>
                      </w:rPr>
                      <w:t>阅后删除此文本框。</w:t>
                    </w:r>
                  </w:p>
                </w:txbxContent>
              </v:textbox>
            </v:shape>
          </w:pict>
        </mc:Fallback>
      </mc:AlternateContent>
    </w:r>
    <w:r>
      <w:t>SJQU-QR-JW-149(A</w:t>
    </w:r>
    <w:r>
      <w:rPr>
        <w:rFonts w:hint="eastAsia"/>
      </w:rPr>
      <w:t>2</w:t>
    </w:r>
    <w:r>
      <w:t>)</w:t>
    </w:r>
  </w:p>
  <w:p w14:paraId="31A59E24">
    <w:pPr>
      <w:widowControl/>
      <w:pBdr>
        <w:bottom w:val="single" w:color="auto" w:sz="4" w:space="0"/>
      </w:pBdr>
      <w:jc w:val="center"/>
      <w:rPr>
        <w:szCs w:val="21"/>
      </w:rPr>
    </w:pPr>
    <w:r>
      <w:rPr>
        <w:rFonts w:hint="eastAsia"/>
        <w:szCs w:val="21"/>
      </w:rPr>
      <w:t>毕业论文（设计）题目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FE21F3"/>
    <w:multiLevelType w:val="multilevel"/>
    <w:tmpl w:val="B7FE21F3"/>
    <w:lvl w:ilvl="0" w:tentative="0">
      <w:start w:val="1"/>
      <w:numFmt w:val="decimal"/>
      <w:pStyle w:val="2"/>
      <w:lvlText w:val="%1"/>
      <w:lvlJc w:val="left"/>
      <w:pPr>
        <w:ind w:left="432" w:hanging="432"/>
      </w:pPr>
      <w:rPr>
        <w:rFonts w:hint="default"/>
      </w:rPr>
    </w:lvl>
    <w:lvl w:ilvl="1" w:tentative="0">
      <w:start w:val="1"/>
      <w:numFmt w:val="decimal"/>
      <w:pStyle w:val="4"/>
      <w:lvlText w:val="%1.%2"/>
      <w:lvlJc w:val="left"/>
      <w:pPr>
        <w:ind w:left="576" w:hanging="576"/>
      </w:pPr>
      <w:rPr>
        <w:rFonts w:hint="default"/>
      </w:rPr>
    </w:lvl>
    <w:lvl w:ilvl="2" w:tentative="0">
      <w:start w:val="1"/>
      <w:numFmt w:val="decimal"/>
      <w:pStyle w:val="5"/>
      <w:lvlText w:val="%1.%2.%3"/>
      <w:lvlJc w:val="left"/>
      <w:pPr>
        <w:ind w:left="720" w:hanging="720"/>
      </w:pPr>
      <w:rPr>
        <w:rFonts w:hint="default"/>
      </w:rPr>
    </w:lvl>
    <w:lvl w:ilvl="3" w:tentative="0">
      <w:start w:val="1"/>
      <w:numFmt w:val="decimal"/>
      <w:pStyle w:val="6"/>
      <w:lvlText w:val="%1.%2.%3.%4"/>
      <w:lvlJc w:val="left"/>
      <w:pPr>
        <w:ind w:left="0" w:firstLine="0"/>
      </w:pPr>
      <w:rPr>
        <w:rFonts w:hint="default"/>
      </w:rPr>
    </w:lvl>
    <w:lvl w:ilvl="4" w:tentative="0">
      <w:start w:val="1"/>
      <w:numFmt w:val="decimal"/>
      <w:pStyle w:val="7"/>
      <w:lvlText w:val="%1.%2.%3.%4.%5"/>
      <w:lvlJc w:val="left"/>
      <w:pPr>
        <w:ind w:left="1008" w:hanging="1008"/>
      </w:pPr>
      <w:rPr>
        <w:rFonts w:hint="default"/>
      </w:rPr>
    </w:lvl>
    <w:lvl w:ilvl="5" w:tentative="0">
      <w:start w:val="1"/>
      <w:numFmt w:val="decimal"/>
      <w:pStyle w:val="8"/>
      <w:lvlText w:val="%1.%2.%3.%4.%5.%6"/>
      <w:lvlJc w:val="left"/>
      <w:pPr>
        <w:ind w:left="1152" w:hanging="1152"/>
      </w:pPr>
      <w:rPr>
        <w:rFonts w:hint="default"/>
      </w:rPr>
    </w:lvl>
    <w:lvl w:ilvl="6" w:tentative="0">
      <w:start w:val="1"/>
      <w:numFmt w:val="decimal"/>
      <w:pStyle w:val="9"/>
      <w:lvlText w:val="%1.%2.%3.%4.%5.%6.%7"/>
      <w:lvlJc w:val="left"/>
      <w:pPr>
        <w:ind w:left="1296" w:hanging="1296"/>
      </w:pPr>
      <w:rPr>
        <w:rFonts w:hint="default"/>
      </w:rPr>
    </w:lvl>
    <w:lvl w:ilvl="7" w:tentative="0">
      <w:start w:val="1"/>
      <w:numFmt w:val="decimal"/>
      <w:pStyle w:val="10"/>
      <w:lvlText w:val="%1.%2.%3.%4.%5.%6.%7.%8"/>
      <w:lvlJc w:val="left"/>
      <w:pPr>
        <w:ind w:left="1440" w:hanging="1440"/>
      </w:pPr>
      <w:rPr>
        <w:rFonts w:hint="default"/>
      </w:rPr>
    </w:lvl>
    <w:lvl w:ilvl="8" w:tentative="0">
      <w:start w:val="1"/>
      <w:numFmt w:val="decimal"/>
      <w:pStyle w:val="11"/>
      <w:lvlText w:val="%1.%2.%3.%4.%5.%6.%7.%8.%9"/>
      <w:lvlJc w:val="left"/>
      <w:pPr>
        <w:ind w:left="1584" w:hanging="1584"/>
      </w:pPr>
      <w:rPr>
        <w:rFont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小蚂蚁">
    <w15:presenceInfo w15:providerId="None" w15:userId="小蚂蚁"/>
  </w15:person>
  <w15:person w15:author="张校玮">
    <w15:presenceInfo w15:providerId="None" w15:userId="张校玮"/>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239"/>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Y5YjY5YzliNzg4NWZmYTU5M2ExYTJkNDkyY2M1ZjQifQ=="/>
  </w:docVars>
  <w:rsids>
    <w:rsidRoot w:val="00EF39AE"/>
    <w:rsid w:val="00010FFD"/>
    <w:rsid w:val="000139BD"/>
    <w:rsid w:val="00042DED"/>
    <w:rsid w:val="000438BA"/>
    <w:rsid w:val="00045184"/>
    <w:rsid w:val="00051BE1"/>
    <w:rsid w:val="00057EA8"/>
    <w:rsid w:val="00080783"/>
    <w:rsid w:val="00082F4F"/>
    <w:rsid w:val="000A36CD"/>
    <w:rsid w:val="000C133C"/>
    <w:rsid w:val="000C34F3"/>
    <w:rsid w:val="000C54FA"/>
    <w:rsid w:val="000C703F"/>
    <w:rsid w:val="000F1186"/>
    <w:rsid w:val="00102595"/>
    <w:rsid w:val="00102C2D"/>
    <w:rsid w:val="00103698"/>
    <w:rsid w:val="00117EBE"/>
    <w:rsid w:val="00127E09"/>
    <w:rsid w:val="00131686"/>
    <w:rsid w:val="00135360"/>
    <w:rsid w:val="001822EA"/>
    <w:rsid w:val="00185B93"/>
    <w:rsid w:val="00193A44"/>
    <w:rsid w:val="001C1412"/>
    <w:rsid w:val="001C1557"/>
    <w:rsid w:val="001D6DBD"/>
    <w:rsid w:val="001F4E70"/>
    <w:rsid w:val="00213AB1"/>
    <w:rsid w:val="0022258F"/>
    <w:rsid w:val="002323CA"/>
    <w:rsid w:val="00235192"/>
    <w:rsid w:val="00237233"/>
    <w:rsid w:val="00257A4D"/>
    <w:rsid w:val="002702CA"/>
    <w:rsid w:val="00272255"/>
    <w:rsid w:val="002C3E92"/>
    <w:rsid w:val="00303932"/>
    <w:rsid w:val="00317EE7"/>
    <w:rsid w:val="0038670A"/>
    <w:rsid w:val="003A079A"/>
    <w:rsid w:val="003B11EC"/>
    <w:rsid w:val="003C1758"/>
    <w:rsid w:val="003D629C"/>
    <w:rsid w:val="003D74DD"/>
    <w:rsid w:val="003F4CB1"/>
    <w:rsid w:val="003F5BB2"/>
    <w:rsid w:val="00402C71"/>
    <w:rsid w:val="004041D5"/>
    <w:rsid w:val="004042D2"/>
    <w:rsid w:val="004137ED"/>
    <w:rsid w:val="00432B4A"/>
    <w:rsid w:val="00462B60"/>
    <w:rsid w:val="00466489"/>
    <w:rsid w:val="004A0238"/>
    <w:rsid w:val="004A58A6"/>
    <w:rsid w:val="004B3237"/>
    <w:rsid w:val="004C2600"/>
    <w:rsid w:val="004D31CD"/>
    <w:rsid w:val="005271A1"/>
    <w:rsid w:val="005379F4"/>
    <w:rsid w:val="00570986"/>
    <w:rsid w:val="0059438C"/>
    <w:rsid w:val="005A2A97"/>
    <w:rsid w:val="005B10AD"/>
    <w:rsid w:val="005C5615"/>
    <w:rsid w:val="005C6D00"/>
    <w:rsid w:val="005C7F0C"/>
    <w:rsid w:val="005D749C"/>
    <w:rsid w:val="005E724F"/>
    <w:rsid w:val="0061345C"/>
    <w:rsid w:val="00651FF7"/>
    <w:rsid w:val="0065592B"/>
    <w:rsid w:val="00655D6F"/>
    <w:rsid w:val="0066434C"/>
    <w:rsid w:val="00665C65"/>
    <w:rsid w:val="00665E3A"/>
    <w:rsid w:val="006663A8"/>
    <w:rsid w:val="00680E46"/>
    <w:rsid w:val="006F481B"/>
    <w:rsid w:val="006F55A2"/>
    <w:rsid w:val="006F5A38"/>
    <w:rsid w:val="007152C2"/>
    <w:rsid w:val="00723734"/>
    <w:rsid w:val="00724AEE"/>
    <w:rsid w:val="00732DBA"/>
    <w:rsid w:val="007540BF"/>
    <w:rsid w:val="00765D51"/>
    <w:rsid w:val="0077175F"/>
    <w:rsid w:val="0078239D"/>
    <w:rsid w:val="00783E3F"/>
    <w:rsid w:val="00785C80"/>
    <w:rsid w:val="00786424"/>
    <w:rsid w:val="00794AE3"/>
    <w:rsid w:val="007A4C7A"/>
    <w:rsid w:val="007B165A"/>
    <w:rsid w:val="007B4D4B"/>
    <w:rsid w:val="007C454A"/>
    <w:rsid w:val="007D58FA"/>
    <w:rsid w:val="007F147D"/>
    <w:rsid w:val="008124A9"/>
    <w:rsid w:val="0084700C"/>
    <w:rsid w:val="008600F5"/>
    <w:rsid w:val="00873E08"/>
    <w:rsid w:val="008767DA"/>
    <w:rsid w:val="00893019"/>
    <w:rsid w:val="008E26F1"/>
    <w:rsid w:val="008E48D3"/>
    <w:rsid w:val="008F5F8A"/>
    <w:rsid w:val="009143EF"/>
    <w:rsid w:val="00914D5E"/>
    <w:rsid w:val="00931D01"/>
    <w:rsid w:val="009370D8"/>
    <w:rsid w:val="0094793D"/>
    <w:rsid w:val="009573E6"/>
    <w:rsid w:val="009645A9"/>
    <w:rsid w:val="0097632D"/>
    <w:rsid w:val="009A5BF3"/>
    <w:rsid w:val="009B0198"/>
    <w:rsid w:val="009D06D8"/>
    <w:rsid w:val="009E4B21"/>
    <w:rsid w:val="009E77BC"/>
    <w:rsid w:val="009F0F15"/>
    <w:rsid w:val="00A20C4F"/>
    <w:rsid w:val="00A42828"/>
    <w:rsid w:val="00A70378"/>
    <w:rsid w:val="00A907EF"/>
    <w:rsid w:val="00A92BF7"/>
    <w:rsid w:val="00AA30CC"/>
    <w:rsid w:val="00AA6F08"/>
    <w:rsid w:val="00AB0848"/>
    <w:rsid w:val="00AB104F"/>
    <w:rsid w:val="00AB44C5"/>
    <w:rsid w:val="00AC2E15"/>
    <w:rsid w:val="00AD21C2"/>
    <w:rsid w:val="00AD5798"/>
    <w:rsid w:val="00AE47B5"/>
    <w:rsid w:val="00B32BEB"/>
    <w:rsid w:val="00B46B06"/>
    <w:rsid w:val="00B65294"/>
    <w:rsid w:val="00B667FF"/>
    <w:rsid w:val="00B7017F"/>
    <w:rsid w:val="00B80D60"/>
    <w:rsid w:val="00B82B11"/>
    <w:rsid w:val="00B85CDE"/>
    <w:rsid w:val="00BA7DDF"/>
    <w:rsid w:val="00BB28D5"/>
    <w:rsid w:val="00BB3A71"/>
    <w:rsid w:val="00BC0703"/>
    <w:rsid w:val="00BC0D91"/>
    <w:rsid w:val="00BC15FE"/>
    <w:rsid w:val="00BC3A98"/>
    <w:rsid w:val="00BC78DA"/>
    <w:rsid w:val="00BD5812"/>
    <w:rsid w:val="00C040E9"/>
    <w:rsid w:val="00C105A3"/>
    <w:rsid w:val="00C1412F"/>
    <w:rsid w:val="00C2183B"/>
    <w:rsid w:val="00C21EA7"/>
    <w:rsid w:val="00C82D16"/>
    <w:rsid w:val="00C84C6F"/>
    <w:rsid w:val="00C977DB"/>
    <w:rsid w:val="00CA79CA"/>
    <w:rsid w:val="00CB15BB"/>
    <w:rsid w:val="00CC7F72"/>
    <w:rsid w:val="00CE2546"/>
    <w:rsid w:val="00CF4C7C"/>
    <w:rsid w:val="00D04788"/>
    <w:rsid w:val="00D33425"/>
    <w:rsid w:val="00DA3AA7"/>
    <w:rsid w:val="00DB1FB7"/>
    <w:rsid w:val="00DC4ACD"/>
    <w:rsid w:val="00DC7E1B"/>
    <w:rsid w:val="00E12A71"/>
    <w:rsid w:val="00E3079D"/>
    <w:rsid w:val="00E421A9"/>
    <w:rsid w:val="00E53340"/>
    <w:rsid w:val="00E663E7"/>
    <w:rsid w:val="00E805DA"/>
    <w:rsid w:val="00E966BF"/>
    <w:rsid w:val="00EA674C"/>
    <w:rsid w:val="00EB4C4D"/>
    <w:rsid w:val="00EC41F4"/>
    <w:rsid w:val="00EC5A6F"/>
    <w:rsid w:val="00ED1949"/>
    <w:rsid w:val="00ED5A7C"/>
    <w:rsid w:val="00EE6F4E"/>
    <w:rsid w:val="00EF39AE"/>
    <w:rsid w:val="00F03E11"/>
    <w:rsid w:val="00F06004"/>
    <w:rsid w:val="00F06945"/>
    <w:rsid w:val="00F123DE"/>
    <w:rsid w:val="00F276DA"/>
    <w:rsid w:val="00F32299"/>
    <w:rsid w:val="00F441F1"/>
    <w:rsid w:val="00F5533F"/>
    <w:rsid w:val="00F74529"/>
    <w:rsid w:val="00F7650B"/>
    <w:rsid w:val="00FB3F4F"/>
    <w:rsid w:val="00FC1A83"/>
    <w:rsid w:val="00FD32A4"/>
    <w:rsid w:val="00FE69B8"/>
    <w:rsid w:val="00FF2733"/>
    <w:rsid w:val="00FF3D29"/>
    <w:rsid w:val="0CBC3D48"/>
    <w:rsid w:val="0E6F3E7F"/>
    <w:rsid w:val="1166525D"/>
    <w:rsid w:val="15F78727"/>
    <w:rsid w:val="17FF8DF6"/>
    <w:rsid w:val="19CB3C6D"/>
    <w:rsid w:val="19DF8C9B"/>
    <w:rsid w:val="1DEED122"/>
    <w:rsid w:val="287F16F1"/>
    <w:rsid w:val="2BF7811F"/>
    <w:rsid w:val="2EB650BF"/>
    <w:rsid w:val="337F8F4D"/>
    <w:rsid w:val="36372A62"/>
    <w:rsid w:val="37C71863"/>
    <w:rsid w:val="39BD8D27"/>
    <w:rsid w:val="39FBF6D9"/>
    <w:rsid w:val="3BF73E02"/>
    <w:rsid w:val="3D5E7C24"/>
    <w:rsid w:val="3DEFD49B"/>
    <w:rsid w:val="3EF7A85F"/>
    <w:rsid w:val="3EFDD396"/>
    <w:rsid w:val="3EFFEFF3"/>
    <w:rsid w:val="3F3FF6AA"/>
    <w:rsid w:val="3F7F63F0"/>
    <w:rsid w:val="3FC4AA2C"/>
    <w:rsid w:val="3FD7EA9A"/>
    <w:rsid w:val="3FF3F2A1"/>
    <w:rsid w:val="4467EEC3"/>
    <w:rsid w:val="4776B67B"/>
    <w:rsid w:val="47B9A2B8"/>
    <w:rsid w:val="47D35362"/>
    <w:rsid w:val="4ADF46D1"/>
    <w:rsid w:val="4DE7D483"/>
    <w:rsid w:val="4DFEFB67"/>
    <w:rsid w:val="4E77951A"/>
    <w:rsid w:val="4F5211CB"/>
    <w:rsid w:val="4FE32EF9"/>
    <w:rsid w:val="4FF2442A"/>
    <w:rsid w:val="55FF9D74"/>
    <w:rsid w:val="57FF2F31"/>
    <w:rsid w:val="59BDA6D6"/>
    <w:rsid w:val="59CD388A"/>
    <w:rsid w:val="5A6522CA"/>
    <w:rsid w:val="5AF7EB08"/>
    <w:rsid w:val="5B6FABD4"/>
    <w:rsid w:val="5BD8B24D"/>
    <w:rsid w:val="5BDD4095"/>
    <w:rsid w:val="5C6F99A1"/>
    <w:rsid w:val="5CFE1C27"/>
    <w:rsid w:val="5E68112E"/>
    <w:rsid w:val="5EDD3120"/>
    <w:rsid w:val="5F3F853B"/>
    <w:rsid w:val="5F7FF156"/>
    <w:rsid w:val="5FFB113A"/>
    <w:rsid w:val="62D575DD"/>
    <w:rsid w:val="63FF2B9C"/>
    <w:rsid w:val="67D7DFBA"/>
    <w:rsid w:val="6B6B0200"/>
    <w:rsid w:val="6BCFE4EC"/>
    <w:rsid w:val="6DB3A495"/>
    <w:rsid w:val="6DFF51A5"/>
    <w:rsid w:val="6E0D47BB"/>
    <w:rsid w:val="6E769A55"/>
    <w:rsid w:val="6EF7F41A"/>
    <w:rsid w:val="6F0F9A50"/>
    <w:rsid w:val="6F4DA5FF"/>
    <w:rsid w:val="6F5A9650"/>
    <w:rsid w:val="6F5FAE54"/>
    <w:rsid w:val="6F76593F"/>
    <w:rsid w:val="6F7777CD"/>
    <w:rsid w:val="6FBF4EC7"/>
    <w:rsid w:val="6FE6E65B"/>
    <w:rsid w:val="6FF2CD73"/>
    <w:rsid w:val="6FFD64CE"/>
    <w:rsid w:val="6FFEC8A7"/>
    <w:rsid w:val="6FFF4FCE"/>
    <w:rsid w:val="72F3C3C3"/>
    <w:rsid w:val="737ED3CC"/>
    <w:rsid w:val="73B79556"/>
    <w:rsid w:val="73DB8EAE"/>
    <w:rsid w:val="7683DE67"/>
    <w:rsid w:val="76F72B00"/>
    <w:rsid w:val="76F788C5"/>
    <w:rsid w:val="77DF514F"/>
    <w:rsid w:val="7877F24E"/>
    <w:rsid w:val="793F8770"/>
    <w:rsid w:val="7ADE963C"/>
    <w:rsid w:val="7BC7205A"/>
    <w:rsid w:val="7BFB8A9D"/>
    <w:rsid w:val="7C3D6436"/>
    <w:rsid w:val="7CFDC059"/>
    <w:rsid w:val="7D21AA5B"/>
    <w:rsid w:val="7DE67FDA"/>
    <w:rsid w:val="7DEF7D32"/>
    <w:rsid w:val="7E36647D"/>
    <w:rsid w:val="7EBE34A9"/>
    <w:rsid w:val="7EDD3084"/>
    <w:rsid w:val="7EDF0EA9"/>
    <w:rsid w:val="7EFF103E"/>
    <w:rsid w:val="7F27B6B5"/>
    <w:rsid w:val="7F3F7632"/>
    <w:rsid w:val="7F74BD65"/>
    <w:rsid w:val="7F7E6C07"/>
    <w:rsid w:val="7F7F40B5"/>
    <w:rsid w:val="7F9B825F"/>
    <w:rsid w:val="7FA0A637"/>
    <w:rsid w:val="7FBBF6F5"/>
    <w:rsid w:val="7FBF5496"/>
    <w:rsid w:val="7FD9568D"/>
    <w:rsid w:val="7FDF52A7"/>
    <w:rsid w:val="7FEB72DA"/>
    <w:rsid w:val="7FEE17CF"/>
    <w:rsid w:val="7FEE7905"/>
    <w:rsid w:val="7FEFE129"/>
    <w:rsid w:val="7FFA8ED4"/>
    <w:rsid w:val="7FFD17EA"/>
    <w:rsid w:val="87F9E70B"/>
    <w:rsid w:val="8FBF3AE1"/>
    <w:rsid w:val="8FEECCB9"/>
    <w:rsid w:val="9053E79F"/>
    <w:rsid w:val="98BE5C0A"/>
    <w:rsid w:val="9C5FFFC0"/>
    <w:rsid w:val="9F9BDC27"/>
    <w:rsid w:val="9FDF83C7"/>
    <w:rsid w:val="9FFE5707"/>
    <w:rsid w:val="A7F6A0E3"/>
    <w:rsid w:val="A8AF0BEF"/>
    <w:rsid w:val="ADF7F937"/>
    <w:rsid w:val="AFB37170"/>
    <w:rsid w:val="AFBF6F4F"/>
    <w:rsid w:val="AFCF1E3E"/>
    <w:rsid w:val="AFEA19C4"/>
    <w:rsid w:val="B5FDDFD7"/>
    <w:rsid w:val="B7441328"/>
    <w:rsid w:val="B7771DBA"/>
    <w:rsid w:val="BBE739A9"/>
    <w:rsid w:val="BBEF4EF4"/>
    <w:rsid w:val="BBFDF004"/>
    <w:rsid w:val="BBFEC2DE"/>
    <w:rsid w:val="BD279B5F"/>
    <w:rsid w:val="BDFFB0A3"/>
    <w:rsid w:val="BEFD2CD2"/>
    <w:rsid w:val="BEFFE912"/>
    <w:rsid w:val="BF77E073"/>
    <w:rsid w:val="BFBB3562"/>
    <w:rsid w:val="BFEBB81E"/>
    <w:rsid w:val="BFEEC01D"/>
    <w:rsid w:val="BFFF4AAD"/>
    <w:rsid w:val="BFFF98B9"/>
    <w:rsid w:val="C37E3140"/>
    <w:rsid w:val="CBFBEBF3"/>
    <w:rsid w:val="CF778499"/>
    <w:rsid w:val="CFA191CA"/>
    <w:rsid w:val="D09897E3"/>
    <w:rsid w:val="D27A1D78"/>
    <w:rsid w:val="D3F73BD2"/>
    <w:rsid w:val="D7B624A9"/>
    <w:rsid w:val="D7D5E4F8"/>
    <w:rsid w:val="D7EFFA60"/>
    <w:rsid w:val="D97D9A82"/>
    <w:rsid w:val="DABE2724"/>
    <w:rsid w:val="DABFCA52"/>
    <w:rsid w:val="DD7FCA16"/>
    <w:rsid w:val="DE7FB859"/>
    <w:rsid w:val="DEB8C787"/>
    <w:rsid w:val="DEEB0710"/>
    <w:rsid w:val="DEF9D807"/>
    <w:rsid w:val="DF1974BA"/>
    <w:rsid w:val="DF5F93AF"/>
    <w:rsid w:val="DF7F4230"/>
    <w:rsid w:val="DF7FBF95"/>
    <w:rsid w:val="DFBBCBEA"/>
    <w:rsid w:val="DFCFAF2C"/>
    <w:rsid w:val="DFEF4907"/>
    <w:rsid w:val="E2FCC6C4"/>
    <w:rsid w:val="E35D9C90"/>
    <w:rsid w:val="E36E2BFC"/>
    <w:rsid w:val="E6BE640E"/>
    <w:rsid w:val="E77BCEB0"/>
    <w:rsid w:val="E7F70DA9"/>
    <w:rsid w:val="E7FE13E8"/>
    <w:rsid w:val="E7FFE265"/>
    <w:rsid w:val="EAFFDA57"/>
    <w:rsid w:val="EBDC8D7F"/>
    <w:rsid w:val="EBF861A6"/>
    <w:rsid w:val="EEFC2263"/>
    <w:rsid w:val="EF3F8962"/>
    <w:rsid w:val="EF77C9F8"/>
    <w:rsid w:val="EF7F74A0"/>
    <w:rsid w:val="EFBB7D3C"/>
    <w:rsid w:val="EFBEB004"/>
    <w:rsid w:val="EFFE1298"/>
    <w:rsid w:val="F276E31E"/>
    <w:rsid w:val="F399C647"/>
    <w:rsid w:val="F3BE9906"/>
    <w:rsid w:val="F693A2E6"/>
    <w:rsid w:val="F6FF7088"/>
    <w:rsid w:val="F73FF6D7"/>
    <w:rsid w:val="F7D4DC82"/>
    <w:rsid w:val="F7E60548"/>
    <w:rsid w:val="F7FDB7C9"/>
    <w:rsid w:val="F7FF538A"/>
    <w:rsid w:val="F7FF988F"/>
    <w:rsid w:val="F95F84C6"/>
    <w:rsid w:val="F973F8B3"/>
    <w:rsid w:val="F9E17437"/>
    <w:rsid w:val="F9E9D1EA"/>
    <w:rsid w:val="F9ED051D"/>
    <w:rsid w:val="F9FF8A3D"/>
    <w:rsid w:val="FA7BDDCD"/>
    <w:rsid w:val="FAF767F0"/>
    <w:rsid w:val="FB7F6020"/>
    <w:rsid w:val="FBC70FB3"/>
    <w:rsid w:val="FBCEBCA8"/>
    <w:rsid w:val="FC46F2AF"/>
    <w:rsid w:val="FD652E39"/>
    <w:rsid w:val="FDFF67AD"/>
    <w:rsid w:val="FE6FEE08"/>
    <w:rsid w:val="FE8BC56F"/>
    <w:rsid w:val="FEF7A4E8"/>
    <w:rsid w:val="FF6B2E49"/>
    <w:rsid w:val="FF7F6059"/>
    <w:rsid w:val="FF8E0D57"/>
    <w:rsid w:val="FFAE9480"/>
    <w:rsid w:val="FFAF346D"/>
    <w:rsid w:val="FFBD892C"/>
    <w:rsid w:val="FFDD7490"/>
    <w:rsid w:val="FFE9D22D"/>
    <w:rsid w:val="FFED4428"/>
    <w:rsid w:val="FFF36414"/>
    <w:rsid w:val="FFFDD2F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semiHidden="0" w:name="annotation text"/>
    <w:lsdException w:unhideWhenUsed="0" w:uiPriority="0" w:semiHidden="0" w:name="header"/>
    <w:lsdException w:unhideWhenUsed="0"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nhideWhenUsed="0" w:uiPriority="0" w:semiHidden="0"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paragraph" w:styleId="2">
    <w:name w:val="heading 1"/>
    <w:basedOn w:val="1"/>
    <w:next w:val="3"/>
    <w:link w:val="44"/>
    <w:autoRedefine/>
    <w:qFormat/>
    <w:uiPriority w:val="0"/>
    <w:pPr>
      <w:keepNext/>
      <w:keepLines/>
      <w:numPr>
        <w:ilvl w:val="0"/>
        <w:numId w:val="1"/>
      </w:numPr>
      <w:adjustRightInd w:val="0"/>
      <w:spacing w:before="200" w:after="200" w:line="360" w:lineRule="auto"/>
      <w:ind w:left="0" w:firstLine="0"/>
      <w:jc w:val="left"/>
      <w:outlineLvl w:val="0"/>
    </w:pPr>
    <w:rPr>
      <w:rFonts w:eastAsia="黑体" w:cs="Times New Roman"/>
      <w:bCs/>
      <w:kern w:val="44"/>
      <w:sz w:val="30"/>
      <w:szCs w:val="30"/>
      <w:lang w:val="zh-CN"/>
    </w:rPr>
  </w:style>
  <w:style w:type="paragraph" w:styleId="4">
    <w:name w:val="heading 2"/>
    <w:basedOn w:val="2"/>
    <w:next w:val="3"/>
    <w:link w:val="34"/>
    <w:autoRedefine/>
    <w:qFormat/>
    <w:uiPriority w:val="0"/>
    <w:pPr>
      <w:numPr>
        <w:ilvl w:val="1"/>
      </w:numPr>
      <w:spacing w:before="156" w:beforeLines="50" w:after="160"/>
      <w:ind w:left="0" w:firstLine="0"/>
      <w:outlineLvl w:val="1"/>
    </w:pPr>
    <w:rPr>
      <w:sz w:val="28"/>
      <w:szCs w:val="28"/>
    </w:rPr>
  </w:style>
  <w:style w:type="paragraph" w:styleId="5">
    <w:name w:val="heading 3"/>
    <w:basedOn w:val="2"/>
    <w:next w:val="3"/>
    <w:link w:val="35"/>
    <w:autoRedefine/>
    <w:qFormat/>
    <w:uiPriority w:val="0"/>
    <w:pPr>
      <w:numPr>
        <w:ilvl w:val="2"/>
      </w:numPr>
      <w:spacing w:before="120" w:after="120"/>
      <w:ind w:left="0" w:firstLine="0"/>
      <w:outlineLvl w:val="2"/>
    </w:pPr>
    <w:rPr>
      <w:sz w:val="24"/>
      <w:szCs w:val="24"/>
    </w:rPr>
  </w:style>
  <w:style w:type="paragraph" w:styleId="6">
    <w:name w:val="heading 4"/>
    <w:basedOn w:val="1"/>
    <w:next w:val="3"/>
    <w:link w:val="33"/>
    <w:qFormat/>
    <w:uiPriority w:val="0"/>
    <w:pPr>
      <w:keepNext/>
      <w:keepLines/>
      <w:widowControl/>
      <w:numPr>
        <w:ilvl w:val="3"/>
        <w:numId w:val="1"/>
      </w:numPr>
      <w:tabs>
        <w:tab w:val="left" w:pos="0"/>
        <w:tab w:val="left" w:pos="377"/>
      </w:tabs>
      <w:spacing w:before="100" w:after="100"/>
      <w:outlineLvl w:val="3"/>
    </w:pPr>
    <w:rPr>
      <w:rFonts w:ascii="Times New Roman Bold" w:hAnsi="Times New Roman Bold" w:cs="Times New Roman"/>
      <w:b/>
      <w:bCs/>
      <w:kern w:val="0"/>
      <w:sz w:val="24"/>
      <w:szCs w:val="24"/>
      <w:lang w:val="zh-CN"/>
    </w:rPr>
  </w:style>
  <w:style w:type="paragraph" w:styleId="7">
    <w:name w:val="heading 5"/>
    <w:basedOn w:val="1"/>
    <w:next w:val="1"/>
    <w:semiHidden/>
    <w:unhideWhenUsed/>
    <w:qFormat/>
    <w:uiPriority w:val="9"/>
    <w:pPr>
      <w:keepNext/>
      <w:keepLines/>
      <w:numPr>
        <w:ilvl w:val="4"/>
        <w:numId w:val="1"/>
      </w:numPr>
      <w:spacing w:before="280" w:after="290" w:line="372" w:lineRule="auto"/>
      <w:outlineLvl w:val="4"/>
    </w:pPr>
    <w:rPr>
      <w:b/>
      <w:sz w:val="28"/>
    </w:rPr>
  </w:style>
  <w:style w:type="paragraph" w:styleId="8">
    <w:name w:val="heading 6"/>
    <w:basedOn w:val="1"/>
    <w:next w:val="1"/>
    <w:semiHidden/>
    <w:unhideWhenUsed/>
    <w:qFormat/>
    <w:uiPriority w:val="9"/>
    <w:pPr>
      <w:keepNext/>
      <w:keepLines/>
      <w:numPr>
        <w:ilvl w:val="5"/>
        <w:numId w:val="1"/>
      </w:numPr>
      <w:spacing w:before="240" w:after="64" w:line="317" w:lineRule="auto"/>
      <w:outlineLvl w:val="5"/>
    </w:pPr>
    <w:rPr>
      <w:rFonts w:ascii="Arial" w:hAnsi="Arial" w:eastAsia="黑体"/>
      <w:b/>
      <w:sz w:val="24"/>
    </w:rPr>
  </w:style>
  <w:style w:type="paragraph" w:styleId="9">
    <w:name w:val="heading 7"/>
    <w:basedOn w:val="1"/>
    <w:next w:val="1"/>
    <w:semiHidden/>
    <w:unhideWhenUsed/>
    <w:qFormat/>
    <w:uiPriority w:val="9"/>
    <w:pPr>
      <w:keepNext/>
      <w:keepLines/>
      <w:numPr>
        <w:ilvl w:val="6"/>
        <w:numId w:val="1"/>
      </w:numPr>
      <w:spacing w:before="240" w:after="64" w:line="317" w:lineRule="auto"/>
      <w:outlineLvl w:val="6"/>
    </w:pPr>
    <w:rPr>
      <w:b/>
      <w:sz w:val="24"/>
    </w:rPr>
  </w:style>
  <w:style w:type="paragraph" w:styleId="10">
    <w:name w:val="heading 8"/>
    <w:basedOn w:val="1"/>
    <w:next w:val="1"/>
    <w:semiHidden/>
    <w:unhideWhenUsed/>
    <w:qFormat/>
    <w:uiPriority w:val="9"/>
    <w:pPr>
      <w:keepNext/>
      <w:keepLines/>
      <w:numPr>
        <w:ilvl w:val="7"/>
        <w:numId w:val="1"/>
      </w:numPr>
      <w:spacing w:before="240" w:after="64" w:line="317" w:lineRule="auto"/>
      <w:outlineLvl w:val="7"/>
    </w:pPr>
    <w:rPr>
      <w:rFonts w:ascii="Arial" w:hAnsi="Arial" w:eastAsia="黑体"/>
      <w:sz w:val="24"/>
    </w:rPr>
  </w:style>
  <w:style w:type="paragraph" w:styleId="11">
    <w:name w:val="heading 9"/>
    <w:basedOn w:val="1"/>
    <w:next w:val="1"/>
    <w:semiHidden/>
    <w:unhideWhenUsed/>
    <w:qFormat/>
    <w:uiPriority w:val="9"/>
    <w:pPr>
      <w:keepNext/>
      <w:keepLines/>
      <w:numPr>
        <w:ilvl w:val="8"/>
        <w:numId w:val="1"/>
      </w:numPr>
      <w:spacing w:before="240" w:after="64" w:line="317" w:lineRule="auto"/>
      <w:outlineLvl w:val="8"/>
    </w:pPr>
    <w:rPr>
      <w:rFonts w:ascii="Arial" w:hAnsi="Arial" w:eastAsia="黑体"/>
    </w:rPr>
  </w:style>
  <w:style w:type="character" w:default="1" w:styleId="27">
    <w:name w:val="Default Paragraph Font"/>
    <w:semiHidden/>
    <w:unhideWhenUsed/>
    <w:uiPriority w:val="1"/>
  </w:style>
  <w:style w:type="table" w:default="1" w:styleId="26">
    <w:name w:val="Normal Table"/>
    <w:semiHidden/>
    <w:unhideWhenUsed/>
    <w:uiPriority w:val="99"/>
    <w:tblPr>
      <w:tblCellMar>
        <w:top w:w="0" w:type="dxa"/>
        <w:left w:w="108" w:type="dxa"/>
        <w:bottom w:w="0" w:type="dxa"/>
        <w:right w:w="108" w:type="dxa"/>
      </w:tblCellMar>
    </w:tblPr>
  </w:style>
  <w:style w:type="paragraph" w:customStyle="1" w:styleId="3">
    <w:name w:val="论文正文"/>
    <w:basedOn w:val="1"/>
    <w:link w:val="67"/>
    <w:qFormat/>
    <w:uiPriority w:val="0"/>
    <w:pPr>
      <w:spacing w:line="300" w:lineRule="auto"/>
      <w:ind w:firstLine="200" w:firstLineChars="200"/>
      <w:jc w:val="left"/>
    </w:pPr>
    <w:rPr>
      <w:sz w:val="24"/>
    </w:rPr>
  </w:style>
  <w:style w:type="paragraph" w:styleId="12">
    <w:name w:val="caption"/>
    <w:basedOn w:val="1"/>
    <w:next w:val="1"/>
    <w:autoRedefine/>
    <w:unhideWhenUsed/>
    <w:qFormat/>
    <w:uiPriority w:val="35"/>
    <w:pPr>
      <w:keepNext/>
      <w:keepLines/>
      <w:spacing w:before="156" w:beforeLines="50" w:line="360" w:lineRule="auto"/>
      <w:jc w:val="center"/>
    </w:pPr>
    <w:rPr>
      <w:rFonts w:ascii="宋体" w:hAnsi="宋体"/>
    </w:rPr>
  </w:style>
  <w:style w:type="paragraph" w:styleId="13">
    <w:name w:val="annotation text"/>
    <w:basedOn w:val="1"/>
    <w:link w:val="50"/>
    <w:unhideWhenUsed/>
    <w:uiPriority w:val="99"/>
    <w:pPr>
      <w:jc w:val="left"/>
    </w:pPr>
    <w:rPr>
      <w:rFonts w:cs="Times New Roman"/>
      <w:szCs w:val="24"/>
    </w:rPr>
  </w:style>
  <w:style w:type="paragraph" w:styleId="14">
    <w:name w:val="Body Text 3"/>
    <w:basedOn w:val="1"/>
    <w:link w:val="43"/>
    <w:uiPriority w:val="0"/>
  </w:style>
  <w:style w:type="paragraph" w:styleId="15">
    <w:name w:val="Closing"/>
    <w:basedOn w:val="1"/>
    <w:link w:val="40"/>
    <w:uiPriority w:val="0"/>
    <w:pPr>
      <w:ind w:left="100" w:leftChars="2100"/>
    </w:pPr>
    <w:rPr>
      <w:rFonts w:ascii="黑体" w:eastAsia="黑体"/>
      <w:sz w:val="32"/>
      <w:szCs w:val="32"/>
    </w:rPr>
  </w:style>
  <w:style w:type="paragraph" w:styleId="16">
    <w:name w:val="toc 3"/>
    <w:basedOn w:val="1"/>
    <w:next w:val="1"/>
    <w:unhideWhenUsed/>
    <w:uiPriority w:val="39"/>
    <w:pPr>
      <w:spacing w:line="300" w:lineRule="auto"/>
      <w:ind w:left="840" w:leftChars="400"/>
    </w:pPr>
    <w:rPr>
      <w:rFonts w:asciiTheme="minorHAnsi" w:hAnsiTheme="minorHAnsi"/>
      <w:sz w:val="24"/>
    </w:rPr>
  </w:style>
  <w:style w:type="paragraph" w:styleId="17">
    <w:name w:val="Plain Text"/>
    <w:basedOn w:val="1"/>
    <w:link w:val="45"/>
    <w:uiPriority w:val="0"/>
    <w:rPr>
      <w:rFonts w:ascii="宋体" w:hAnsi="Courier New" w:cs="Courier New"/>
      <w:szCs w:val="21"/>
    </w:rPr>
  </w:style>
  <w:style w:type="paragraph" w:styleId="18">
    <w:name w:val="Balloon Text"/>
    <w:basedOn w:val="1"/>
    <w:link w:val="48"/>
    <w:uiPriority w:val="0"/>
    <w:rPr>
      <w:sz w:val="18"/>
      <w:szCs w:val="18"/>
    </w:rPr>
  </w:style>
  <w:style w:type="paragraph" w:styleId="19">
    <w:name w:val="footer"/>
    <w:basedOn w:val="1"/>
    <w:link w:val="47"/>
    <w:uiPriority w:val="99"/>
    <w:pPr>
      <w:tabs>
        <w:tab w:val="center" w:pos="4153"/>
        <w:tab w:val="right" w:pos="8306"/>
      </w:tabs>
      <w:snapToGrid w:val="0"/>
      <w:jc w:val="left"/>
    </w:pPr>
    <w:rPr>
      <w:sz w:val="18"/>
      <w:szCs w:val="18"/>
    </w:rPr>
  </w:style>
  <w:style w:type="paragraph" w:styleId="20">
    <w:name w:val="header"/>
    <w:basedOn w:val="1"/>
    <w:link w:val="42"/>
    <w:uiPriority w:val="0"/>
    <w:pPr>
      <w:pBdr>
        <w:bottom w:val="single" w:color="auto" w:sz="6" w:space="1"/>
      </w:pBdr>
      <w:tabs>
        <w:tab w:val="center" w:pos="4153"/>
        <w:tab w:val="right" w:pos="8306"/>
      </w:tabs>
      <w:snapToGrid w:val="0"/>
      <w:jc w:val="center"/>
    </w:pPr>
    <w:rPr>
      <w:sz w:val="18"/>
      <w:szCs w:val="18"/>
    </w:rPr>
  </w:style>
  <w:style w:type="paragraph" w:styleId="21">
    <w:name w:val="toc 1"/>
    <w:basedOn w:val="1"/>
    <w:next w:val="1"/>
    <w:unhideWhenUsed/>
    <w:qFormat/>
    <w:uiPriority w:val="39"/>
    <w:pPr>
      <w:spacing w:line="300" w:lineRule="auto"/>
    </w:pPr>
    <w:rPr>
      <w:sz w:val="24"/>
    </w:rPr>
  </w:style>
  <w:style w:type="paragraph" w:styleId="22">
    <w:name w:val="toc 2"/>
    <w:basedOn w:val="21"/>
    <w:next w:val="1"/>
    <w:unhideWhenUsed/>
    <w:qFormat/>
    <w:uiPriority w:val="39"/>
    <w:pPr>
      <w:ind w:left="420" w:leftChars="200"/>
    </w:pPr>
    <w:rPr>
      <w:rFonts w:asciiTheme="minorHAnsi" w:hAnsiTheme="minorHAnsi"/>
    </w:rPr>
  </w:style>
  <w:style w:type="paragraph" w:styleId="23">
    <w:name w:val="HTML Preformatted"/>
    <w:basedOn w:val="1"/>
    <w:link w:val="46"/>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sz w:val="24"/>
      <w:szCs w:val="24"/>
    </w:rPr>
  </w:style>
  <w:style w:type="paragraph" w:styleId="24">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25">
    <w:name w:val="annotation subject"/>
    <w:basedOn w:val="13"/>
    <w:next w:val="13"/>
    <w:link w:val="49"/>
    <w:qFormat/>
    <w:uiPriority w:val="0"/>
    <w:rPr>
      <w:rFonts w:asciiTheme="minorHAnsi" w:hAnsiTheme="minorHAnsi" w:eastAsiaTheme="minorEastAsia" w:cstheme="minorBidi"/>
      <w:b/>
      <w:bCs/>
    </w:rPr>
  </w:style>
  <w:style w:type="character" w:styleId="28">
    <w:name w:val="Strong"/>
    <w:basedOn w:val="27"/>
    <w:qFormat/>
    <w:uiPriority w:val="22"/>
    <w:rPr>
      <w:b/>
    </w:rPr>
  </w:style>
  <w:style w:type="character" w:styleId="29">
    <w:name w:val="page number"/>
    <w:basedOn w:val="27"/>
    <w:qFormat/>
    <w:uiPriority w:val="0"/>
  </w:style>
  <w:style w:type="character" w:styleId="30">
    <w:name w:val="FollowedHyperlink"/>
    <w:basedOn w:val="27"/>
    <w:semiHidden/>
    <w:unhideWhenUsed/>
    <w:uiPriority w:val="99"/>
    <w:rPr>
      <w:color w:val="800080"/>
      <w:u w:val="single"/>
    </w:rPr>
  </w:style>
  <w:style w:type="character" w:styleId="31">
    <w:name w:val="Hyperlink"/>
    <w:qFormat/>
    <w:uiPriority w:val="99"/>
    <w:rPr>
      <w:color w:val="0000FF"/>
      <w:u w:val="single"/>
    </w:rPr>
  </w:style>
  <w:style w:type="character" w:styleId="32">
    <w:name w:val="annotation reference"/>
    <w:unhideWhenUsed/>
    <w:qFormat/>
    <w:uiPriority w:val="99"/>
    <w:rPr>
      <w:sz w:val="21"/>
      <w:szCs w:val="21"/>
    </w:rPr>
  </w:style>
  <w:style w:type="character" w:customStyle="1" w:styleId="33">
    <w:name w:val="标题 4 字符1"/>
    <w:link w:val="6"/>
    <w:qFormat/>
    <w:uiPriority w:val="0"/>
    <w:rPr>
      <w:rFonts w:ascii="Times New Roman Bold" w:hAnsi="Times New Roman Bold" w:eastAsia="宋体"/>
      <w:b/>
      <w:bCs/>
      <w:sz w:val="24"/>
      <w:szCs w:val="24"/>
      <w:lang w:val="zh-CN"/>
    </w:rPr>
  </w:style>
  <w:style w:type="character" w:customStyle="1" w:styleId="34">
    <w:name w:val="标题 2 字符1"/>
    <w:link w:val="4"/>
    <w:qFormat/>
    <w:uiPriority w:val="0"/>
    <w:rPr>
      <w:rFonts w:eastAsia="黑体"/>
      <w:bCs/>
      <w:kern w:val="44"/>
      <w:sz w:val="28"/>
      <w:szCs w:val="28"/>
      <w:lang w:val="zh-CN"/>
    </w:rPr>
  </w:style>
  <w:style w:type="character" w:customStyle="1" w:styleId="35">
    <w:name w:val="标题 3 字符1"/>
    <w:link w:val="5"/>
    <w:qFormat/>
    <w:uiPriority w:val="0"/>
    <w:rPr>
      <w:rFonts w:eastAsia="黑体"/>
      <w:bCs/>
      <w:kern w:val="44"/>
      <w:sz w:val="24"/>
      <w:szCs w:val="24"/>
      <w:lang w:val="zh-CN"/>
    </w:rPr>
  </w:style>
  <w:style w:type="character" w:customStyle="1" w:styleId="36">
    <w:name w:val="标题 1 字符"/>
    <w:basedOn w:val="27"/>
    <w:qFormat/>
    <w:uiPriority w:val="9"/>
    <w:rPr>
      <w:b/>
      <w:bCs/>
      <w:kern w:val="44"/>
      <w:sz w:val="44"/>
      <w:szCs w:val="44"/>
    </w:rPr>
  </w:style>
  <w:style w:type="character" w:customStyle="1" w:styleId="37">
    <w:name w:val="标题 2 字符"/>
    <w:basedOn w:val="27"/>
    <w:semiHidden/>
    <w:qFormat/>
    <w:uiPriority w:val="9"/>
    <w:rPr>
      <w:rFonts w:asciiTheme="majorHAnsi" w:hAnsiTheme="majorHAnsi" w:eastAsiaTheme="majorEastAsia" w:cstheme="majorBidi"/>
      <w:b/>
      <w:bCs/>
      <w:sz w:val="32"/>
      <w:szCs w:val="32"/>
    </w:rPr>
  </w:style>
  <w:style w:type="character" w:customStyle="1" w:styleId="38">
    <w:name w:val="标题 3 字符"/>
    <w:basedOn w:val="27"/>
    <w:semiHidden/>
    <w:qFormat/>
    <w:uiPriority w:val="9"/>
    <w:rPr>
      <w:b/>
      <w:bCs/>
      <w:sz w:val="32"/>
      <w:szCs w:val="32"/>
    </w:rPr>
  </w:style>
  <w:style w:type="character" w:customStyle="1" w:styleId="39">
    <w:name w:val="标题 4 字符"/>
    <w:basedOn w:val="27"/>
    <w:semiHidden/>
    <w:qFormat/>
    <w:uiPriority w:val="9"/>
    <w:rPr>
      <w:rFonts w:asciiTheme="majorHAnsi" w:hAnsiTheme="majorHAnsi" w:eastAsiaTheme="majorEastAsia" w:cstheme="majorBidi"/>
      <w:b/>
      <w:bCs/>
      <w:sz w:val="28"/>
      <w:szCs w:val="28"/>
    </w:rPr>
  </w:style>
  <w:style w:type="character" w:customStyle="1" w:styleId="40">
    <w:name w:val="结束语 字符1"/>
    <w:link w:val="15"/>
    <w:qFormat/>
    <w:uiPriority w:val="0"/>
    <w:rPr>
      <w:rFonts w:ascii="黑体" w:eastAsia="黑体"/>
      <w:sz w:val="32"/>
      <w:szCs w:val="32"/>
    </w:rPr>
  </w:style>
  <w:style w:type="character" w:customStyle="1" w:styleId="41">
    <w:name w:val="批注文字 Char"/>
    <w:qFormat/>
    <w:uiPriority w:val="99"/>
    <w:rPr>
      <w:kern w:val="2"/>
      <w:sz w:val="21"/>
      <w:szCs w:val="24"/>
    </w:rPr>
  </w:style>
  <w:style w:type="character" w:customStyle="1" w:styleId="42">
    <w:name w:val="页眉 字符1"/>
    <w:link w:val="20"/>
    <w:qFormat/>
    <w:uiPriority w:val="0"/>
    <w:rPr>
      <w:sz w:val="18"/>
      <w:szCs w:val="18"/>
    </w:rPr>
  </w:style>
  <w:style w:type="character" w:customStyle="1" w:styleId="43">
    <w:name w:val="正文文本 3 字符1"/>
    <w:link w:val="14"/>
    <w:qFormat/>
    <w:uiPriority w:val="0"/>
    <w:rPr>
      <w:rFonts w:cstheme="minorBidi"/>
      <w:kern w:val="2"/>
      <w:sz w:val="21"/>
      <w:szCs w:val="22"/>
    </w:rPr>
  </w:style>
  <w:style w:type="character" w:customStyle="1" w:styleId="44">
    <w:name w:val="标题 1 字符1"/>
    <w:link w:val="2"/>
    <w:qFormat/>
    <w:uiPriority w:val="0"/>
    <w:rPr>
      <w:rFonts w:eastAsia="黑体"/>
      <w:bCs/>
      <w:kern w:val="44"/>
      <w:sz w:val="30"/>
      <w:szCs w:val="30"/>
      <w:lang w:val="zh-CN"/>
    </w:rPr>
  </w:style>
  <w:style w:type="character" w:customStyle="1" w:styleId="45">
    <w:name w:val="纯文本 字符1"/>
    <w:link w:val="17"/>
    <w:qFormat/>
    <w:uiPriority w:val="0"/>
    <w:rPr>
      <w:rFonts w:ascii="宋体" w:hAnsi="Courier New" w:cs="Courier New"/>
      <w:szCs w:val="21"/>
    </w:rPr>
  </w:style>
  <w:style w:type="character" w:customStyle="1" w:styleId="46">
    <w:name w:val="HTML 预设格式 字符1"/>
    <w:link w:val="23"/>
    <w:qFormat/>
    <w:uiPriority w:val="0"/>
    <w:rPr>
      <w:rFonts w:ascii="宋体" w:hAnsi="宋体" w:cs="宋体"/>
      <w:sz w:val="24"/>
      <w:szCs w:val="24"/>
    </w:rPr>
  </w:style>
  <w:style w:type="character" w:customStyle="1" w:styleId="47">
    <w:name w:val="页脚 字符1"/>
    <w:link w:val="19"/>
    <w:qFormat/>
    <w:uiPriority w:val="99"/>
    <w:rPr>
      <w:sz w:val="18"/>
      <w:szCs w:val="18"/>
    </w:rPr>
  </w:style>
  <w:style w:type="character" w:customStyle="1" w:styleId="48">
    <w:name w:val="批注框文本 字符1"/>
    <w:link w:val="18"/>
    <w:qFormat/>
    <w:uiPriority w:val="0"/>
    <w:rPr>
      <w:sz w:val="18"/>
      <w:szCs w:val="18"/>
    </w:rPr>
  </w:style>
  <w:style w:type="character" w:customStyle="1" w:styleId="49">
    <w:name w:val="批注主题 字符1"/>
    <w:link w:val="25"/>
    <w:qFormat/>
    <w:uiPriority w:val="0"/>
    <w:rPr>
      <w:b/>
      <w:bCs/>
      <w:szCs w:val="24"/>
    </w:rPr>
  </w:style>
  <w:style w:type="character" w:customStyle="1" w:styleId="50">
    <w:name w:val="批注文字 字符"/>
    <w:basedOn w:val="27"/>
    <w:link w:val="13"/>
    <w:qFormat/>
    <w:uiPriority w:val="99"/>
    <w:rPr>
      <w:rFonts w:ascii="Times New Roman" w:hAnsi="Times New Roman" w:eastAsia="宋体" w:cs="Times New Roman"/>
      <w:szCs w:val="24"/>
    </w:rPr>
  </w:style>
  <w:style w:type="character" w:customStyle="1" w:styleId="51">
    <w:name w:val="批注主题 字符"/>
    <w:basedOn w:val="50"/>
    <w:semiHidden/>
    <w:qFormat/>
    <w:uiPriority w:val="99"/>
    <w:rPr>
      <w:rFonts w:ascii="Times New Roman" w:hAnsi="Times New Roman" w:eastAsia="宋体" w:cs="Times New Roman"/>
      <w:b/>
      <w:bCs/>
      <w:szCs w:val="24"/>
    </w:rPr>
  </w:style>
  <w:style w:type="character" w:customStyle="1" w:styleId="52">
    <w:name w:val="结束语 字符"/>
    <w:basedOn w:val="27"/>
    <w:semiHidden/>
    <w:qFormat/>
    <w:uiPriority w:val="99"/>
  </w:style>
  <w:style w:type="character" w:customStyle="1" w:styleId="53">
    <w:name w:val="正文文本 3 字符"/>
    <w:basedOn w:val="27"/>
    <w:semiHidden/>
    <w:qFormat/>
    <w:uiPriority w:val="99"/>
    <w:rPr>
      <w:sz w:val="16"/>
      <w:szCs w:val="16"/>
    </w:rPr>
  </w:style>
  <w:style w:type="character" w:customStyle="1" w:styleId="54">
    <w:name w:val="页眉 字符"/>
    <w:basedOn w:val="27"/>
    <w:semiHidden/>
    <w:qFormat/>
    <w:uiPriority w:val="99"/>
    <w:rPr>
      <w:sz w:val="18"/>
      <w:szCs w:val="18"/>
    </w:rPr>
  </w:style>
  <w:style w:type="character" w:customStyle="1" w:styleId="55">
    <w:name w:val="页脚 字符"/>
    <w:basedOn w:val="27"/>
    <w:semiHidden/>
    <w:qFormat/>
    <w:uiPriority w:val="99"/>
    <w:rPr>
      <w:sz w:val="18"/>
      <w:szCs w:val="18"/>
    </w:rPr>
  </w:style>
  <w:style w:type="character" w:customStyle="1" w:styleId="56">
    <w:name w:val="正文文本 字符"/>
    <w:basedOn w:val="27"/>
    <w:semiHidden/>
    <w:uiPriority w:val="99"/>
  </w:style>
  <w:style w:type="character" w:customStyle="1" w:styleId="57">
    <w:name w:val="正文文本缩进 字符"/>
    <w:basedOn w:val="27"/>
    <w:semiHidden/>
    <w:uiPriority w:val="99"/>
  </w:style>
  <w:style w:type="paragraph" w:customStyle="1" w:styleId="58">
    <w:name w:val="_Style 47"/>
    <w:basedOn w:val="1"/>
    <w:next w:val="1"/>
    <w:uiPriority w:val="39"/>
    <w:pPr>
      <w:widowControl/>
      <w:spacing w:line="300" w:lineRule="auto"/>
    </w:pPr>
    <w:rPr>
      <w:rFonts w:cs="Times New Roman"/>
      <w:kern w:val="0"/>
      <w:sz w:val="24"/>
      <w:szCs w:val="24"/>
    </w:rPr>
  </w:style>
  <w:style w:type="character" w:customStyle="1" w:styleId="59">
    <w:name w:val="正文文本缩进 2 字符"/>
    <w:basedOn w:val="27"/>
    <w:semiHidden/>
    <w:uiPriority w:val="99"/>
  </w:style>
  <w:style w:type="character" w:customStyle="1" w:styleId="60">
    <w:name w:val="纯文本 字符"/>
    <w:basedOn w:val="27"/>
    <w:semiHidden/>
    <w:uiPriority w:val="99"/>
    <w:rPr>
      <w:rFonts w:hAnsi="Courier New" w:cs="Courier New" w:asciiTheme="minorEastAsia"/>
    </w:rPr>
  </w:style>
  <w:style w:type="character" w:customStyle="1" w:styleId="61">
    <w:name w:val="批注框文本 字符"/>
    <w:basedOn w:val="27"/>
    <w:semiHidden/>
    <w:uiPriority w:val="99"/>
    <w:rPr>
      <w:sz w:val="18"/>
      <w:szCs w:val="18"/>
    </w:rPr>
  </w:style>
  <w:style w:type="character" w:customStyle="1" w:styleId="62">
    <w:name w:val="HTML 预设格式 字符"/>
    <w:basedOn w:val="27"/>
    <w:semiHidden/>
    <w:uiPriority w:val="99"/>
    <w:rPr>
      <w:rFonts w:ascii="Courier New" w:hAnsi="Courier New" w:cs="Courier New"/>
      <w:sz w:val="20"/>
      <w:szCs w:val="20"/>
    </w:rPr>
  </w:style>
  <w:style w:type="paragraph" w:customStyle="1" w:styleId="63">
    <w:name w:val="Default"/>
    <w:uiPriority w:val="0"/>
    <w:pPr>
      <w:widowControl w:val="0"/>
      <w:autoSpaceDE w:val="0"/>
      <w:autoSpaceDN w:val="0"/>
      <w:adjustRightInd w:val="0"/>
    </w:pPr>
    <w:rPr>
      <w:rFonts w:ascii="宋体" w:hAnsi="Times New Roman" w:eastAsia="宋体" w:cs="宋体"/>
      <w:color w:val="000000"/>
      <w:sz w:val="24"/>
      <w:szCs w:val="24"/>
      <w:lang w:val="en-US" w:eastAsia="zh-CN" w:bidi="ar-SA"/>
    </w:rPr>
  </w:style>
  <w:style w:type="paragraph" w:customStyle="1" w:styleId="64">
    <w:name w:val="标题1-居中-无自动编号"/>
    <w:basedOn w:val="2"/>
    <w:next w:val="3"/>
    <w:link w:val="69"/>
    <w:uiPriority w:val="0"/>
    <w:pPr>
      <w:numPr>
        <w:numId w:val="0"/>
      </w:numPr>
      <w:jc w:val="center"/>
    </w:pPr>
    <w:rPr>
      <w:rFonts w:hint="eastAsia"/>
    </w:rPr>
  </w:style>
  <w:style w:type="paragraph" w:customStyle="1" w:styleId="65">
    <w:name w:val="修订1"/>
    <w:hidden/>
    <w:unhideWhenUsed/>
    <w:uiPriority w:val="99"/>
    <w:rPr>
      <w:rFonts w:ascii="Times New Roman" w:hAnsi="Times New Roman" w:eastAsia="宋体" w:cstheme="minorBidi"/>
      <w:kern w:val="2"/>
      <w:sz w:val="21"/>
      <w:szCs w:val="22"/>
      <w:lang w:val="en-US" w:eastAsia="zh-CN" w:bidi="ar-SA"/>
    </w:rPr>
  </w:style>
  <w:style w:type="paragraph" w:customStyle="1" w:styleId="66">
    <w:name w:val="修订2"/>
    <w:hidden/>
    <w:unhideWhenUsed/>
    <w:uiPriority w:val="99"/>
    <w:rPr>
      <w:rFonts w:ascii="Times New Roman" w:hAnsi="Times New Roman" w:eastAsia="宋体" w:cstheme="minorBidi"/>
      <w:kern w:val="2"/>
      <w:sz w:val="21"/>
      <w:szCs w:val="22"/>
      <w:lang w:val="en-US" w:eastAsia="zh-CN" w:bidi="ar-SA"/>
    </w:rPr>
  </w:style>
  <w:style w:type="character" w:customStyle="1" w:styleId="67">
    <w:name w:val="论文正文 Char"/>
    <w:basedOn w:val="27"/>
    <w:link w:val="3"/>
    <w:uiPriority w:val="0"/>
    <w:rPr>
      <w:rFonts w:eastAsia="宋体" w:cstheme="minorBidi"/>
      <w:kern w:val="2"/>
      <w:sz w:val="24"/>
      <w:szCs w:val="22"/>
    </w:rPr>
  </w:style>
  <w:style w:type="paragraph" w:customStyle="1" w:styleId="68">
    <w:name w:val="修订3"/>
    <w:hidden/>
    <w:unhideWhenUsed/>
    <w:qFormat/>
    <w:uiPriority w:val="99"/>
    <w:rPr>
      <w:rFonts w:ascii="Times New Roman" w:hAnsi="Times New Roman" w:eastAsia="宋体" w:cstheme="minorBidi"/>
      <w:kern w:val="2"/>
      <w:sz w:val="21"/>
      <w:szCs w:val="22"/>
      <w:lang w:val="en-US" w:eastAsia="zh-CN" w:bidi="ar-SA"/>
    </w:rPr>
  </w:style>
  <w:style w:type="character" w:customStyle="1" w:styleId="69">
    <w:name w:val="标题1-居中-无自动编号 字符"/>
    <w:basedOn w:val="44"/>
    <w:link w:val="64"/>
    <w:uiPriority w:val="0"/>
    <w:rPr>
      <w:rFonts w:eastAsia="黑体"/>
      <w:kern w:val="44"/>
      <w:sz w:val="30"/>
      <w:szCs w:val="30"/>
      <w:lang w:val="zh-CN"/>
    </w:rPr>
  </w:style>
  <w:style w:type="paragraph" w:customStyle="1" w:styleId="70">
    <w:name w:val="修订4"/>
    <w:hidden/>
    <w:unhideWhenUsed/>
    <w:uiPriority w:val="99"/>
    <w:rPr>
      <w:rFonts w:ascii="Times New Roman" w:hAnsi="Times New Roman" w:eastAsia="宋体" w:cstheme="minorBidi"/>
      <w:kern w:val="2"/>
      <w:sz w:val="21"/>
      <w:szCs w:val="22"/>
      <w:lang w:val="en-US" w:eastAsia="zh-CN" w:bidi="ar-SA"/>
    </w:rPr>
  </w:style>
  <w:style w:type="paragraph" w:customStyle="1" w:styleId="71">
    <w:name w:val="Revision"/>
    <w:hidden/>
    <w:unhideWhenUsed/>
    <w:uiPriority w:val="99"/>
    <w:rPr>
      <w:rFonts w:ascii="Times New Roman" w:hAnsi="Times New Roman" w:eastAsia="宋体"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6" Type="http://schemas.microsoft.com/office/2011/relationships/people" Target="people.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0.png"/><Relationship Id="rId21" Type="http://schemas.openxmlformats.org/officeDocument/2006/relationships/image" Target="media/image9.pn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wmf"/><Relationship Id="rId17" Type="http://schemas.openxmlformats.org/officeDocument/2006/relationships/oleObject" Target="embeddings/oleObject1.bin"/><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5.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HP</Company>
  <Pages>33</Pages>
  <Words>6502</Words>
  <Characters>7303</Characters>
  <Lines>128</Lines>
  <Paragraphs>36</Paragraphs>
  <TotalTime>7</TotalTime>
  <ScaleCrop>false</ScaleCrop>
  <LinksUpToDate>false</LinksUpToDate>
  <CharactersWithSpaces>7779</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2024-08-28T11:36:00Z</dcterms:created>
  <dc:creator>黄海平;张校玮</dc:creator>
  <cp:lastModifiedBy>张东庆</cp:lastModifiedBy>
  <cp:lastPrinted>2024-11-22T07:53:00Z</cp:lastPrinted>
  <dcterms:modified xsi:type="dcterms:W3CDTF">2025-03-12T14:58:20Z</dcterms:modified>
  <dc:title>SJQU-QR-JW-149（A2）本科毕业设计（论文）正文模板及格式</dc:title>
  <cp:revision>129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0AFC4FE5850157BEE8707B667156C21D_42</vt:lpwstr>
  </property>
  <property fmtid="{D5CDD505-2E9C-101B-9397-08002B2CF9AE}" pid="4" name="KSOTemplateDocerSaveRecord">
    <vt:lpwstr>eyJoZGlkIjoiNGU5YTk2NWU3OTRhNTU0YjZlNWE0ODExMjY4YzM0MTgiLCJ1c2VySWQiOiI4ODUwMTAxMzQifQ==</vt:lpwstr>
  </property>
</Properties>
</file>